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2E355" w14:textId="77777777" w:rsidR="00EC49FE" w:rsidRPr="004C721E" w:rsidRDefault="00D65E3F" w:rsidP="0039084B">
      <w:pPr>
        <w:pStyle w:val="Ttulo"/>
      </w:pPr>
      <w:r>
        <w:t xml:space="preserve">Utilizando MEAN Stack para o desenvolvimento de </w:t>
      </w:r>
      <w:r w:rsidR="00CF7D25">
        <w:t xml:space="preserve">aplicações </w:t>
      </w:r>
      <w:r w:rsidR="00CF7D25" w:rsidRPr="00CF7D25">
        <w:rPr>
          <w:i/>
        </w:rPr>
        <w:t>web</w:t>
      </w:r>
    </w:p>
    <w:p w14:paraId="2D9839C7" w14:textId="77777777" w:rsidR="00EC49FE" w:rsidRPr="0039084B" w:rsidRDefault="00D65E3F" w:rsidP="0039084B">
      <w:pPr>
        <w:pStyle w:val="Author"/>
      </w:pPr>
      <w:r>
        <w:t>Adriano F. de Araújo</w:t>
      </w:r>
      <w:r w:rsidR="00EC49FE" w:rsidRPr="0039084B">
        <w:rPr>
          <w:vertAlign w:val="superscript"/>
        </w:rPr>
        <w:t>1</w:t>
      </w:r>
      <w:r w:rsidR="00EC49FE" w:rsidRPr="0039084B">
        <w:t xml:space="preserve">, </w:t>
      </w:r>
      <w:r>
        <w:t>Leonardo Sommariva</w:t>
      </w:r>
      <w:r w:rsidR="0092301E" w:rsidRPr="0039084B">
        <w:rPr>
          <w:vertAlign w:val="superscript"/>
        </w:rPr>
        <w:t>2</w:t>
      </w:r>
    </w:p>
    <w:p w14:paraId="43ED518C" w14:textId="77777777" w:rsidR="00EC49FE" w:rsidRPr="003C25DE" w:rsidRDefault="00EC49FE" w:rsidP="003C25DE">
      <w:pPr>
        <w:spacing w:before="240"/>
        <w:jc w:val="center"/>
        <w:rPr>
          <w:rStyle w:val="AddressChar"/>
        </w:rPr>
      </w:pPr>
      <w:r w:rsidRPr="003C25DE">
        <w:rPr>
          <w:rStyle w:val="AddressChar"/>
          <w:vertAlign w:val="superscript"/>
        </w:rPr>
        <w:t>1</w:t>
      </w:r>
      <w:r w:rsidR="00D65E3F">
        <w:rPr>
          <w:rStyle w:val="AddressChar"/>
        </w:rPr>
        <w:t>Departamento de Sistemas e Computação – Universidade Regional de Blumenau (FURB) – Blumenau, SC - Brazil</w:t>
      </w:r>
    </w:p>
    <w:p w14:paraId="025E41ED" w14:textId="77777777" w:rsidR="00556B9F" w:rsidRDefault="00EC49FE" w:rsidP="00726A7B">
      <w:pPr>
        <w:pStyle w:val="Address"/>
      </w:pPr>
      <w:r w:rsidRPr="00726A7B">
        <w:rPr>
          <w:vertAlign w:val="superscript"/>
        </w:rPr>
        <w:t>2</w:t>
      </w:r>
      <w:r w:rsidR="00726A7B" w:rsidRPr="00726A7B">
        <w:rPr>
          <w:rStyle w:val="AddressChar"/>
        </w:rPr>
        <w:t xml:space="preserve"> </w:t>
      </w:r>
      <w:r w:rsidR="00726A7B">
        <w:rPr>
          <w:rStyle w:val="AddressChar"/>
        </w:rPr>
        <w:t>Departamento de Sistemas e Computação – Universidade Regional de Blumenau (FURB) – Blumenau, SC - Brazil</w:t>
      </w:r>
    </w:p>
    <w:p w14:paraId="7513E14F" w14:textId="77777777" w:rsidR="00EC49FE" w:rsidRPr="00726A7B" w:rsidRDefault="00726A7B" w:rsidP="00EE70EF">
      <w:pPr>
        <w:pStyle w:val="Email"/>
      </w:pPr>
      <w:r w:rsidRPr="00726A7B">
        <w:t>flachadriano@gmail.com</w:t>
      </w:r>
      <w:r w:rsidR="00EC49FE" w:rsidRPr="00726A7B">
        <w:t xml:space="preserve">, </w:t>
      </w:r>
      <w:r>
        <w:t>lsommariva@gmail.com</w:t>
      </w:r>
    </w:p>
    <w:p w14:paraId="16B78718" w14:textId="77777777" w:rsidR="00EC49FE" w:rsidRPr="00726A7B" w:rsidRDefault="00EC49FE" w:rsidP="00EE70EF">
      <w:pPr>
        <w:pStyle w:val="Email"/>
        <w:sectPr w:rsidR="00EC49FE" w:rsidRPr="00726A7B">
          <w:headerReference w:type="even" r:id="rId8"/>
          <w:headerReference w:type="default" r:id="rId9"/>
          <w:footerReference w:type="even" r:id="rId10"/>
          <w:footerReference w:type="first" r:id="rId11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19C663C9" w14:textId="5BCE8641" w:rsidR="00EC49FE" w:rsidRPr="00D65E3F" w:rsidRDefault="00EC49FE" w:rsidP="00676E05">
      <w:pPr>
        <w:pStyle w:val="Abstract"/>
        <w:rPr>
          <w:lang w:val="en-US"/>
        </w:rPr>
      </w:pPr>
      <w:r w:rsidRPr="00D65E3F">
        <w:rPr>
          <w:b/>
          <w:lang w:val="en-US"/>
        </w:rPr>
        <w:lastRenderedPageBreak/>
        <w:t>Abstract.</w:t>
      </w:r>
      <w:r w:rsidRPr="00D65E3F">
        <w:rPr>
          <w:lang w:val="en-US"/>
        </w:rPr>
        <w:t xml:space="preserve"> </w:t>
      </w:r>
      <w:r w:rsidR="00726A7B">
        <w:rPr>
          <w:lang w:val="en-US"/>
        </w:rPr>
        <w:t>This paper presents the MEAN Stack framework,</w:t>
      </w:r>
      <w:r w:rsidR="00741F6A">
        <w:rPr>
          <w:lang w:val="en-US"/>
        </w:rPr>
        <w:t xml:space="preserve"> developed to minimize the need to know different programming languages to the development of a web application, using the JavaScript. MongoDB é used to data persist, the back-end development of the application is used Express, NodeJS is the platform of execution. AngularJS é applied on front-end construction of the application. In the end of the paper presents an application example using the MEAN Stack framework.</w:t>
      </w:r>
    </w:p>
    <w:p w14:paraId="6AEED51B" w14:textId="4B2D46F1" w:rsidR="00EC49FE" w:rsidRPr="00676E05" w:rsidRDefault="00EC49FE" w:rsidP="006549D4">
      <w:pPr>
        <w:pStyle w:val="Abstract"/>
      </w:pPr>
      <w:r w:rsidRPr="006578A3">
        <w:rPr>
          <w:b/>
        </w:rPr>
        <w:t>Resumo.</w:t>
      </w:r>
      <w:r w:rsidR="00726A7B" w:rsidRPr="006578A3">
        <w:rPr>
          <w:b/>
        </w:rPr>
        <w:t xml:space="preserve"> </w:t>
      </w:r>
      <w:r w:rsidR="00726A7B" w:rsidRPr="00E9379F">
        <w:t>Este artigo apresent</w:t>
      </w:r>
      <w:r w:rsidR="00726A7B">
        <w:t>a o framework MEAN Stac</w:t>
      </w:r>
      <w:r w:rsidR="00C47352">
        <w:t>k</w:t>
      </w:r>
      <w:r w:rsidR="00726A7B">
        <w:t>, desenvolvido</w:t>
      </w:r>
      <w:r w:rsidR="00165F2D">
        <w:t xml:space="preserve"> para minimizar a necessidade do conhecimento de diferentes linguagens de programação para o desenvolvimento </w:t>
      </w:r>
      <w:r w:rsidR="00726A7B">
        <w:t>de aplicações web</w:t>
      </w:r>
      <w:r w:rsidR="00741F6A">
        <w:t>, utilizando a linguagem JavaScript</w:t>
      </w:r>
      <w:r w:rsidR="009C0EE4">
        <w:t xml:space="preserve">. </w:t>
      </w:r>
      <w:r w:rsidR="00BC0CCE">
        <w:t>Para a persistência dos dados é utilizado MongoDB, o desenvolvimento do back-end da aplicação é</w:t>
      </w:r>
      <w:r w:rsidR="00741F6A">
        <w:t xml:space="preserve"> realizado com o Express, sendo</w:t>
      </w:r>
      <w:r w:rsidR="00BC0CCE">
        <w:t xml:space="preserve"> NodeJS utilizado como plataforma para sua execução. AngularJS é aplicado na construção do front-end da aplicação. No final do artigo é apresentada um</w:t>
      </w:r>
      <w:r w:rsidR="00741F6A">
        <w:t>a aplicação exemplo utilizando o framework apresentado</w:t>
      </w:r>
      <w:r w:rsidRPr="00676E05">
        <w:t>.</w:t>
      </w:r>
    </w:p>
    <w:p w14:paraId="67726AC3" w14:textId="77777777" w:rsidR="00EC49FE" w:rsidRPr="00707F15" w:rsidRDefault="00EC49FE" w:rsidP="00EE70EF">
      <w:pPr>
        <w:pStyle w:val="Ttulo1"/>
        <w:rPr>
          <w:u w:val="single"/>
        </w:rPr>
      </w:pPr>
      <w:r w:rsidRPr="00726A7B">
        <w:t xml:space="preserve">1. </w:t>
      </w:r>
      <w:r w:rsidR="00707F15">
        <w:t>Introdução</w:t>
      </w:r>
    </w:p>
    <w:p w14:paraId="2B76A1B8" w14:textId="230770DB" w:rsidR="00726A7B" w:rsidRPr="001A3B85" w:rsidRDefault="00726A7B" w:rsidP="00726A7B">
      <w:r>
        <w:t>Durante muitos anos</w:t>
      </w:r>
      <w:r w:rsidR="00161EFA">
        <w:t xml:space="preserve"> o</w:t>
      </w:r>
      <w:r>
        <w:t xml:space="preserve"> JavaScript foi considerad</w:t>
      </w:r>
      <w:r w:rsidR="00161EFA">
        <w:t>o</w:t>
      </w:r>
      <w:r>
        <w:t xml:space="preserve"> por muitos como uma linguagem para amadores, porém sua arquitetura de desenvolvimento e potencial fez com que seus desenvolvedores mostrassem o poder desta linguagem. Com o surgimento do AJAX vislumbrou-se a possibilidade de transformar </w:t>
      </w:r>
      <w:r w:rsidRPr="00726A7B">
        <w:rPr>
          <w:i/>
        </w:rPr>
        <w:t>sites</w:t>
      </w:r>
      <w:r>
        <w:t xml:space="preserve"> simples em aplicações </w:t>
      </w:r>
      <w:r w:rsidRPr="00726A7B">
        <w:rPr>
          <w:i/>
        </w:rPr>
        <w:t>web</w:t>
      </w:r>
      <w:r>
        <w:t>, o que inspirou o desenvolvimento de bibliotecas utilitárias, como jQuery e Prototype, para agilizar o desenvolvimento dessas aplicações. Google contribuiu para o contínuo crescimento da linguagem com o Chrome V8</w:t>
      </w:r>
      <w:r w:rsidRPr="00726A7B">
        <w:t xml:space="preserve"> </w:t>
      </w:r>
      <w:r>
        <w:t>(HAVIV, 2014)</w:t>
      </w:r>
      <w:r w:rsidRPr="00726A7B">
        <w:t xml:space="preserve">. </w:t>
      </w:r>
      <w:r>
        <w:t>Este último, lançado em 2008, é uma máquina interpretadora de código JavaScript feita em C++, possibilitando o desenvolvimento de código JavaScript em processadores que suportem a linguagem C++ (GOOGLE, 2015).</w:t>
      </w:r>
    </w:p>
    <w:p w14:paraId="0126D262" w14:textId="4E2F45A9" w:rsidR="00726A7B" w:rsidRPr="001A3B85" w:rsidRDefault="00726A7B" w:rsidP="00726A7B">
      <w:r>
        <w:tab/>
        <w:t xml:space="preserve">Hoje em dia, </w:t>
      </w:r>
      <w:r w:rsidRPr="00726A7B">
        <w:t>JavaScript</w:t>
      </w:r>
      <w:r>
        <w:t xml:space="preserve"> tornou-se ubíquo para o desenvolvimento de aplicações </w:t>
      </w:r>
      <w:r w:rsidRPr="00726A7B">
        <w:rPr>
          <w:i/>
        </w:rPr>
        <w:t>web</w:t>
      </w:r>
      <w:r>
        <w:t xml:space="preserve"> </w:t>
      </w:r>
      <w:r w:rsidRPr="00726A7B">
        <w:t>client-side</w:t>
      </w:r>
      <w:r>
        <w:t xml:space="preserve">, porém para o desenvolvimento do servidor dessas aplicações, muitas linguagens, </w:t>
      </w:r>
      <w:r w:rsidRPr="00726A7B">
        <w:t>frameworks</w:t>
      </w:r>
      <w:r>
        <w:t xml:space="preserve"> e APIs entram em voga. Várias dessas opções atenderam às expectativas e estão decolando entre os desenvolvedores e empresas, enquanto outras ficaram obsoletas com o tempo. Em 2009</w:t>
      </w:r>
      <w:r w:rsidRPr="00726A7B">
        <w:t xml:space="preserve">, as pessoas já haviam se dado conta do potencial que JavaScript tinha como linguagem para o desenvolvimento de aplicações para o </w:t>
      </w:r>
      <w:r w:rsidRPr="00726A7B">
        <w:lastRenderedPageBreak/>
        <w:t>navegador, quando Ryan Dahl vislumbrou o potencial que esta linguagem tinha para o desenvolvimento de aplicações no servidor, então nascia o Node (BROWN, 2014).</w:t>
      </w:r>
    </w:p>
    <w:p w14:paraId="4961B877" w14:textId="10102814" w:rsidR="00726A7B" w:rsidRPr="001A3B85" w:rsidRDefault="00726A7B" w:rsidP="00726A7B">
      <w:r w:rsidRPr="00726A7B">
        <w:tab/>
        <w:t>Conforme Almeida (2015), O acrônimo MEAN foi cunhado em 2013 por Valeri Karpov do time do MongoDB para denotar o uso de uma stack completa para</w:t>
      </w:r>
      <w:r w:rsidR="00161EFA">
        <w:t xml:space="preserve"> o</w:t>
      </w:r>
      <w:r w:rsidRPr="00726A7B">
        <w:t xml:space="preserve"> desenvolvimento de aplicações</w:t>
      </w:r>
      <w:r w:rsidR="00161EFA">
        <w:t>,</w:t>
      </w:r>
      <w:r w:rsidRPr="00726A7B">
        <w:t xml:space="preserve"> incluindo MongoDB, Express, AngularJS e Node.js.</w:t>
      </w:r>
    </w:p>
    <w:p w14:paraId="44EE9648" w14:textId="77777777" w:rsidR="00726A7B" w:rsidRPr="001A3B85" w:rsidRDefault="00726A7B" w:rsidP="00726A7B">
      <w:r w:rsidRPr="00726A7B">
        <w:tab/>
        <w:t>A letra M do termo MEAN denota o MongoDB, um banco de dados orientado a documentos, que traz um novo conceito de armazenamento de dados, onde não há um esquema fixo definindo como cada dado armazenado deve ser (CHODOROW, 2013). A forma de armazenamento utilizada é muito similar ao JavaScript Object Notation (JSON) o que ajuda a realizar o armazenamento e reaver os dados, pois JSON é o formato comumente utilizado para prover e consumir APIs. Este formato de armazenamento realiza poucas validações em relação aos dados recebidos, tendo a aplicação a maior parte da responsabilidade de validar estes dados (ALMEIDA, 2015). Mantendo funcionalidades disponibilizadas por um banco relacional, como por exemplo índices e ordenação.</w:t>
      </w:r>
    </w:p>
    <w:p w14:paraId="1008206D" w14:textId="069045BB" w:rsidR="00726A7B" w:rsidRPr="001A3B85" w:rsidRDefault="00726A7B" w:rsidP="00726A7B">
      <w:r w:rsidRPr="00726A7B">
        <w:tab/>
        <w:t xml:space="preserve">Express, criado em 2009, é responsável pela organização da aplicação no lado do servidor, utilizando a arquitetura MVC (ALMEIDA, 2015). Inspirado no </w:t>
      </w:r>
      <w:r w:rsidRPr="00703902">
        <w:rPr>
          <w:i/>
        </w:rPr>
        <w:t>framework</w:t>
      </w:r>
      <w:r w:rsidRPr="00726A7B">
        <w:t xml:space="preserve"> Sinatra, desenvolvido em Ruby, que preza p</w:t>
      </w:r>
      <w:r w:rsidR="00161EFA">
        <w:t>elo</w:t>
      </w:r>
      <w:r w:rsidRPr="00726A7B">
        <w:t xml:space="preserve"> desenvolvimento rápido, eficiente e manutenível. Seguindo esta ideia, Express disponibiliza uma camada mínima para o desenvolvimento da aplicação, porém, sua grande força está em permitir que sejam acoplados </w:t>
      </w:r>
      <w:r w:rsidRPr="00703902">
        <w:rPr>
          <w:i/>
        </w:rPr>
        <w:t>middlewares</w:t>
      </w:r>
      <w:r w:rsidRPr="00726A7B">
        <w:t xml:space="preserve">, que são responsáveis por executar alguma tarefa maior para a aplicação. Permitindo assim, que o framework evolua constantemente através de seus </w:t>
      </w:r>
      <w:r w:rsidRPr="00703902">
        <w:rPr>
          <w:i/>
        </w:rPr>
        <w:t>middlewares</w:t>
      </w:r>
      <w:r w:rsidRPr="00726A7B">
        <w:t>, assim como ocorre com Sinatra (BROW, 2014).</w:t>
      </w:r>
    </w:p>
    <w:p w14:paraId="22D0A807" w14:textId="4503223B" w:rsidR="00726A7B" w:rsidRPr="001A3B85" w:rsidRDefault="00726A7B" w:rsidP="00726A7B">
      <w:r w:rsidRPr="00726A7B">
        <w:tab/>
        <w:t>AngularJS implementa a letra A do MEAN Stack, que é responsável pelo desenvolvimento de aplicações no lado do cliente</w:t>
      </w:r>
      <w:r w:rsidR="00161EFA">
        <w:t>,</w:t>
      </w:r>
      <w:r w:rsidRPr="00726A7B">
        <w:t xml:space="preserve"> utilizando conceito de Single Page Application (SPA)</w:t>
      </w:r>
      <w:r w:rsidR="00161EFA">
        <w:t>,</w:t>
      </w:r>
      <w:r w:rsidRPr="00726A7B">
        <w:t xml:space="preserve"> onde a aplicação necessita ser carregada completamente apenas uma vez, sendo as demais chamadas realizada</w:t>
      </w:r>
      <w:r w:rsidR="00FF740F">
        <w:t>s</w:t>
      </w:r>
      <w:r w:rsidRPr="00726A7B">
        <w:t xml:space="preserve"> apenas para buscar partes necessárias para realizar a apresentação dos dados ao usuário (ALMEIDA, 2015). Este </w:t>
      </w:r>
      <w:r w:rsidRPr="004F6ECF">
        <w:rPr>
          <w:i/>
        </w:rPr>
        <w:t>framework</w:t>
      </w:r>
      <w:r w:rsidRPr="00726A7B">
        <w:t xml:space="preserve"> preza por desenvolver a aplicação de forma declarativa, extendendo as tags HyperText Markable Language (HTML), as tags adicionadas através deste </w:t>
      </w:r>
      <w:r w:rsidRPr="004F6ECF">
        <w:rPr>
          <w:i/>
        </w:rPr>
        <w:t>framework</w:t>
      </w:r>
      <w:r w:rsidRPr="00726A7B">
        <w:t xml:space="preserve"> são responsáveis por modularizar a aplicação (BRANAS, 2014). Este artigo focará no desenvolvimento da parte de servidor de uma aplicação web, sendo assim não será abordado o funcionamento do angular no MEAN Stack.</w:t>
      </w:r>
    </w:p>
    <w:p w14:paraId="39CAD163" w14:textId="77777777" w:rsidR="0097586D" w:rsidRPr="0097586D" w:rsidRDefault="00726A7B" w:rsidP="00726A7B">
      <w:r w:rsidRPr="00726A7B">
        <w:tab/>
        <w:t>NodeJS é uma plataforma para aplicações JavaScript que roda sobre o Chrome V8. Nesta plataforma é possível utilizar bibliotecas desenvolvidas pela comunidade através do gerenciador de pacotes NPM. NodeJS seria o core da aplicação web.</w:t>
      </w:r>
    </w:p>
    <w:p w14:paraId="34CF8953" w14:textId="77777777" w:rsidR="00EC49FE" w:rsidRPr="00585125" w:rsidRDefault="00EC49FE" w:rsidP="00603861">
      <w:pPr>
        <w:pStyle w:val="Ttulo1"/>
      </w:pPr>
      <w:r w:rsidRPr="00585125">
        <w:t xml:space="preserve">2. </w:t>
      </w:r>
      <w:r w:rsidR="00E2026A">
        <w:t xml:space="preserve">Persistindo dados com </w:t>
      </w:r>
      <w:r w:rsidR="00703902">
        <w:t>MongoDB</w:t>
      </w:r>
    </w:p>
    <w:p w14:paraId="18D3FE23" w14:textId="294D130D" w:rsidR="00703902" w:rsidRDefault="00703902" w:rsidP="00703902">
      <w:r>
        <w:t>MongoDB é um banco de dados orientado a documentos e não um banco relacional, desta forma o conceito de “linha” de uma tabela é substituído pelo modelo de “documento”, assim é possível prover maior facilidade e flexibilidade para alterações na modelagem dos dados, podendo armazenar um documento com uma lista de outros documentos em um mesmo registro, algo muito comum de ser observado no desenvolvimento orientado a objetos. Este banco se utiliza de esquemas não fixos onde chaves e valores não tem tamanhos ou tipos fixos, o que permite que facilmente seja realizada adição e remoção de campos, fazendo com que seja facilitado escalar este banco (CHODOROW, 2013).</w:t>
      </w:r>
    </w:p>
    <w:p w14:paraId="17C9350C" w14:textId="77777777" w:rsidR="00703902" w:rsidRPr="001A3B85" w:rsidRDefault="00703902" w:rsidP="00703902">
      <w:r>
        <w:lastRenderedPageBreak/>
        <w:tab/>
        <w:t xml:space="preserve">Documento é um conjunto de chaves associadas a valores, representado de diferentes formas em diversas linguagens, em formas de mapas, </w:t>
      </w:r>
      <w:r>
        <w:rPr>
          <w:i/>
          <w:iCs/>
        </w:rPr>
        <w:t>hash</w:t>
      </w:r>
      <w:r>
        <w:t>s, dicionários, entre outros, em JSON são representados como objetos, conforme é apresentado no Quadro 1, neste documento pode ser verificado que há três chaves: nome, framework e versão. Como pode ser verificado na chave versão, este formato comporta diferentes tipos de dados, onde os dois primeiros são textos e o terceiro é numérico (CHODOROW, 2013).</w:t>
      </w:r>
    </w:p>
    <w:tbl>
      <w:tblPr>
        <w:tblW w:w="6752" w:type="dxa"/>
        <w:tblInd w:w="8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52"/>
      </w:tblGrid>
      <w:tr w:rsidR="00703902" w:rsidRPr="004F6ECF" w14:paraId="5B4F78F0" w14:textId="77777777" w:rsidTr="009E24AC">
        <w:tc>
          <w:tcPr>
            <w:tcW w:w="6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04C6E8" w14:textId="77777777" w:rsidR="00703902" w:rsidRPr="0018022D" w:rsidRDefault="00703902" w:rsidP="009E24AC">
            <w:pPr>
              <w:jc w:val="center"/>
              <w:rPr>
                <w:lang w:val="en-US"/>
              </w:rPr>
            </w:pPr>
            <w:r w:rsidRPr="001A3B85">
              <w:rPr>
                <w:lang w:val="en-US"/>
              </w:rPr>
              <w:t>{“nome” : “Adriano”, “framework” : “MEAN Stack”, “versao” : 1</w:t>
            </w:r>
            <w:r w:rsidRPr="0018022D">
              <w:rPr>
                <w:lang w:val="en-US"/>
              </w:rPr>
              <w:t>}</w:t>
            </w:r>
          </w:p>
        </w:tc>
      </w:tr>
    </w:tbl>
    <w:p w14:paraId="12DF740B" w14:textId="77777777" w:rsidR="00703902" w:rsidRPr="001A3B85" w:rsidRDefault="00703902" w:rsidP="00703902">
      <w:pPr>
        <w:jc w:val="center"/>
      </w:pPr>
      <w:r>
        <w:t xml:space="preserve">Quadro </w:t>
      </w:r>
      <w:r>
        <w:fldChar w:fldCharType="begin"/>
      </w:r>
      <w:r w:rsidRPr="001A3B85">
        <w:instrText>SEQ Figure \* ARABIC</w:instrText>
      </w:r>
      <w:r>
        <w:fldChar w:fldCharType="separate"/>
      </w:r>
      <w:r w:rsidRPr="001A3B85">
        <w:t>1</w:t>
      </w:r>
      <w:r>
        <w:fldChar w:fldCharType="end"/>
      </w:r>
      <w:r>
        <w:t>. JSON</w:t>
      </w:r>
    </w:p>
    <w:p w14:paraId="21739035" w14:textId="77777777" w:rsidR="00703902" w:rsidRPr="001A3B85" w:rsidRDefault="00703902" w:rsidP="00703902">
      <w:pPr>
        <w:jc w:val="left"/>
      </w:pPr>
      <w:r>
        <w:tab/>
        <w:t>O formato de armazenamento utilizado pelo MongoDB funciona de forma muito similar ao apresentado no Quadro 1, sendo que devem ser observadas algumas regras e orientações sobre o funcionamento:</w:t>
      </w:r>
    </w:p>
    <w:p w14:paraId="696FFC4C" w14:textId="77777777" w:rsidR="00703902" w:rsidRPr="001A3B85" w:rsidRDefault="00703902" w:rsidP="00703902">
      <w:pPr>
        <w:numPr>
          <w:ilvl w:val="0"/>
          <w:numId w:val="20"/>
        </w:numPr>
        <w:jc w:val="left"/>
      </w:pPr>
      <w:r>
        <w:t xml:space="preserve">Chaves não devem conter o caracter </w:t>
      </w:r>
      <w:r>
        <w:rPr>
          <w:i/>
          <w:iCs/>
        </w:rPr>
        <w:t>\0</w:t>
      </w:r>
      <w:r>
        <w:t xml:space="preserve"> (caracter conhecido como </w:t>
      </w:r>
      <w:r>
        <w:rPr>
          <w:i/>
          <w:iCs/>
        </w:rPr>
        <w:t>null</w:t>
      </w:r>
      <w:r>
        <w:t>), pois é utilizado para identificar o fim do identificador de uma chave;</w:t>
      </w:r>
    </w:p>
    <w:p w14:paraId="082ECE8C" w14:textId="77777777" w:rsidR="00703902" w:rsidRPr="001A3B85" w:rsidRDefault="00703902" w:rsidP="00703902">
      <w:pPr>
        <w:numPr>
          <w:ilvl w:val="0"/>
          <w:numId w:val="20"/>
        </w:numPr>
        <w:jc w:val="left"/>
      </w:pPr>
      <w:r>
        <w:t>Os caracteres “.” e “$” são comumente utilizados como chave para identificar propriedades especiais, tendo sua utilização restringida a alguns casos;</w:t>
      </w:r>
    </w:p>
    <w:p w14:paraId="06B689A9" w14:textId="137EA9B4" w:rsidR="00703902" w:rsidRPr="001A3B85" w:rsidRDefault="00703902" w:rsidP="00703902">
      <w:pPr>
        <w:numPr>
          <w:ilvl w:val="0"/>
          <w:numId w:val="20"/>
        </w:numPr>
        <w:jc w:val="left"/>
      </w:pPr>
      <w:r>
        <w:t xml:space="preserve">As chaves são </w:t>
      </w:r>
      <w:r>
        <w:rPr>
          <w:i/>
          <w:iCs/>
        </w:rPr>
        <w:t>case-sensitive</w:t>
      </w:r>
      <w:r>
        <w:t>, ou seja, quando utilizado letras maiúscula</w:t>
      </w:r>
      <w:r w:rsidR="00AE17BB">
        <w:t>s</w:t>
      </w:r>
      <w:r>
        <w:t xml:space="preserve"> como chave será diferente de se utilizar somente caracteres minúsculos;</w:t>
      </w:r>
    </w:p>
    <w:p w14:paraId="23CBBFBC" w14:textId="77777777" w:rsidR="00703902" w:rsidRPr="001A3B85" w:rsidRDefault="00703902" w:rsidP="00703902">
      <w:pPr>
        <w:numPr>
          <w:ilvl w:val="0"/>
          <w:numId w:val="20"/>
        </w:numPr>
        <w:jc w:val="left"/>
      </w:pPr>
      <w:r>
        <w:t>Não são aceitas chaves repetidas dentro de um documento;</w:t>
      </w:r>
    </w:p>
    <w:p w14:paraId="5A8750A2" w14:textId="0CE0A70D" w:rsidR="00703902" w:rsidRPr="001A3B85" w:rsidRDefault="00703902" w:rsidP="00703902">
      <w:pPr>
        <w:numPr>
          <w:ilvl w:val="0"/>
          <w:numId w:val="20"/>
        </w:numPr>
        <w:jc w:val="left"/>
      </w:pPr>
      <w:r>
        <w:t xml:space="preserve">O </w:t>
      </w:r>
      <w:r>
        <w:rPr>
          <w:i/>
          <w:iCs/>
        </w:rPr>
        <w:t>schema</w:t>
      </w:r>
      <w:r>
        <w:t xml:space="preserve"> não deve depender da ordem em que os campos são ordenados, pois o MongoDB pode realizar alterações em alguns casos.</w:t>
      </w:r>
    </w:p>
    <w:p w14:paraId="142D3FAE" w14:textId="748D6ECB" w:rsidR="00703902" w:rsidRPr="001A3B85" w:rsidRDefault="00703902" w:rsidP="004F6ECF">
      <w:r>
        <w:tab/>
        <w:t>Conjuntos de documentos que representem a modelagem de algo são agrupados em coleções. Assim como um documento está para uma linha no banco relacional, uma coleção está para uma tabela. Porém o MongoDB não controla o que é adicionado em uma coleção, sendo assim, é possível que haja dentro de uma mesma coleção dois documentos com chaves totalmente diferentes entre si</w:t>
      </w:r>
      <w:r w:rsidR="00211E3D">
        <w:t>, desta forma,</w:t>
      </w:r>
      <w:r>
        <w:t xml:space="preserve"> conforme a massa de dados evolui </w:t>
      </w:r>
      <w:r w:rsidR="00211E3D">
        <w:t xml:space="preserve">podem </w:t>
      </w:r>
      <w:r>
        <w:t xml:space="preserve">observadas dificuldades </w:t>
      </w:r>
      <w:r w:rsidR="00211E3D">
        <w:t xml:space="preserve">na </w:t>
      </w:r>
      <w:r>
        <w:t>identifica</w:t>
      </w:r>
      <w:r w:rsidR="00211E3D">
        <w:t>ção de</w:t>
      </w:r>
      <w:r>
        <w:t xml:space="preserve"> objetos dentro de uma coleção</w:t>
      </w:r>
      <w:r w:rsidR="00AE17BB">
        <w:t>,</w:t>
      </w:r>
      <w:r>
        <w:t xml:space="preserve"> acarretando na necessidade de haver restrições muito genéricas para varrer uma grande massa de dados</w:t>
      </w:r>
      <w:r w:rsidR="00211E3D">
        <w:t>. Para garantir que tal comportamento não afete negativamente as consultas realizada</w:t>
      </w:r>
      <w:r w:rsidR="00426208">
        <w:t>s</w:t>
      </w:r>
      <w:r w:rsidR="00211E3D">
        <w:t>, são utilizadas bi</w:t>
      </w:r>
      <w:r w:rsidR="00426208">
        <w:t>bliotecas que controlam as coleções através de modelos</w:t>
      </w:r>
      <w:r>
        <w:t xml:space="preserve"> (CHODOROW, 2013).</w:t>
      </w:r>
    </w:p>
    <w:p w14:paraId="7A542EFA" w14:textId="6B061F08" w:rsidR="00BD1037" w:rsidRDefault="00703902" w:rsidP="004F6ECF">
      <w:pPr>
        <w:ind w:firstLine="709"/>
        <w:rPr>
          <w:rFonts w:eastAsiaTheme="minorEastAsia"/>
        </w:rPr>
      </w:pPr>
      <w:r>
        <w:tab/>
        <w:t xml:space="preserve">Este banco de dados organiza as coleções de documentos em bases de dados, </w:t>
      </w:r>
      <w:r w:rsidR="00426208">
        <w:t xml:space="preserve">podendo, </w:t>
      </w:r>
      <w:r>
        <w:t xml:space="preserve">uma instância do MongoDB armazenar várias bases de dados. Sendo que cada uma das bases de dados tem permissões de acesso específicas </w:t>
      </w:r>
      <w:r w:rsidR="00426208">
        <w:t>qu</w:t>
      </w:r>
      <w:r>
        <w:t xml:space="preserve">e </w:t>
      </w:r>
      <w:r w:rsidR="00426208">
        <w:t>são</w:t>
      </w:r>
      <w:r>
        <w:t xml:space="preserve"> salva</w:t>
      </w:r>
      <w:r w:rsidR="00426208">
        <w:t>s</w:t>
      </w:r>
      <w:r>
        <w:t xml:space="preserve"> em </w:t>
      </w:r>
      <w:r w:rsidR="00F32FE5">
        <w:t>arquivos</w:t>
      </w:r>
      <w:r>
        <w:t xml:space="preserve"> </w:t>
      </w:r>
      <w:r w:rsidR="00424B22">
        <w:t>separados</w:t>
      </w:r>
      <w:r w:rsidR="00F32FE5">
        <w:t xml:space="preserve"> </w:t>
      </w:r>
      <w:r w:rsidR="00424B22">
        <w:t>d</w:t>
      </w:r>
      <w:r>
        <w:t>o disco. Bases de dados são comumente utilizadas para armazenar separadamente os dados de diferentes aplicações ou de usuários (CHODOROW, 2013).</w:t>
      </w:r>
    </w:p>
    <w:p w14:paraId="0A9B1F9D" w14:textId="0FE8AF86" w:rsidR="0047790E" w:rsidRDefault="0047790E" w:rsidP="00BD1037">
      <w:pPr>
        <w:rPr>
          <w:rFonts w:eastAsiaTheme="minorEastAsia"/>
        </w:rPr>
      </w:pPr>
      <w:r>
        <w:rPr>
          <w:rFonts w:eastAsiaTheme="minorEastAsia"/>
        </w:rPr>
        <w:tab/>
        <w:t xml:space="preserve">Conforme apresentado nesta seção o MongoDB trabalha com uma estrutura </w:t>
      </w:r>
      <w:r w:rsidR="00C220C7">
        <w:rPr>
          <w:rFonts w:eastAsiaTheme="minorEastAsia"/>
        </w:rPr>
        <w:t>d</w:t>
      </w:r>
      <w:r w:rsidR="0077585D">
        <w:rPr>
          <w:rFonts w:eastAsiaTheme="minorEastAsia"/>
        </w:rPr>
        <w:t>e</w:t>
      </w:r>
      <w:r w:rsidR="00C220C7">
        <w:rPr>
          <w:rFonts w:eastAsiaTheme="minorEastAsia"/>
        </w:rPr>
        <w:t xml:space="preserve"> organização</w:t>
      </w:r>
      <w:r>
        <w:rPr>
          <w:rFonts w:eastAsiaTheme="minorEastAsia"/>
        </w:rPr>
        <w:t xml:space="preserve"> onde as bases de dados armazenam coleções, que por sua vez armazenam documentos</w:t>
      </w:r>
      <w:r w:rsidR="0077585D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77585D">
        <w:rPr>
          <w:rFonts w:eastAsiaTheme="minorEastAsia"/>
        </w:rPr>
        <w:t>A</w:t>
      </w:r>
      <w:r>
        <w:rPr>
          <w:rFonts w:eastAsiaTheme="minorEastAsia"/>
        </w:rPr>
        <w:t xml:space="preserve">o inicializar o MongoDB, por padrão é criada uma base de dados chamada </w:t>
      </w:r>
      <w:r w:rsidRPr="0047790E">
        <w:rPr>
          <w:rFonts w:eastAsiaTheme="minorEastAsia"/>
          <w:i/>
        </w:rPr>
        <w:t>test</w:t>
      </w:r>
      <w:r>
        <w:rPr>
          <w:rFonts w:eastAsiaTheme="minorEastAsia"/>
        </w:rPr>
        <w:t xml:space="preserve">, para verificar isto basta executar o comando: </w:t>
      </w:r>
      <w:r w:rsidRPr="004F6ECF">
        <w:rPr>
          <w:rStyle w:val="SubttuloChar"/>
          <w:color w:val="000000" w:themeColor="text1"/>
          <w:lang w:val="pt-BR"/>
        </w:rPr>
        <w:t>show dbs</w:t>
      </w:r>
      <w:r w:rsidR="00C02A62">
        <w:rPr>
          <w:rFonts w:eastAsiaTheme="minorEastAsia"/>
        </w:rPr>
        <w:t>.</w:t>
      </w:r>
    </w:p>
    <w:p w14:paraId="7C1887FF" w14:textId="2EAC1B62" w:rsidR="008B4979" w:rsidRDefault="008B4979" w:rsidP="00BD1037">
      <w:pPr>
        <w:rPr>
          <w:rFonts w:eastAsiaTheme="minorEastAsia"/>
        </w:rPr>
      </w:pPr>
      <w:r>
        <w:rPr>
          <w:rFonts w:eastAsiaTheme="minorEastAsia"/>
        </w:rPr>
        <w:tab/>
      </w:r>
      <w:r w:rsidR="00C02A62">
        <w:rPr>
          <w:rFonts w:eastAsiaTheme="minorEastAsia"/>
        </w:rPr>
        <w:t xml:space="preserve">A inserção de um documento em uma coleção é apresentada no Quadro 2. Como pode ser verificado na segunda linha, é realizado acesso a </w:t>
      </w:r>
      <w:r w:rsidR="00C02A62" w:rsidRPr="00C02A62">
        <w:rPr>
          <w:rStyle w:val="SubttuloChar"/>
          <w:lang w:val="pt-BR"/>
        </w:rPr>
        <w:t>contatos</w:t>
      </w:r>
      <w:r w:rsidR="00C02A62">
        <w:rPr>
          <w:rFonts w:eastAsiaTheme="minorEastAsia"/>
        </w:rPr>
        <w:t xml:space="preserve"> que está em </w:t>
      </w:r>
      <w:r w:rsidR="00C02A62" w:rsidRPr="00C02A62">
        <w:rPr>
          <w:rStyle w:val="SubttuloChar"/>
          <w:lang w:val="pt-BR"/>
        </w:rPr>
        <w:t>db</w:t>
      </w:r>
      <w:r w:rsidR="00C02A62">
        <w:rPr>
          <w:rFonts w:eastAsiaTheme="minorEastAsia"/>
        </w:rPr>
        <w:t>, e nesta coleção é adicionado o documento necessário e por fim na terceira linha é apresentada informação de que o dado foi inserido corretamente, porém como pode ser verificado, foi inserido um documento em uma coleção sem que fosse necessário cri</w:t>
      </w:r>
      <w:r w:rsidR="00940005">
        <w:rPr>
          <w:rFonts w:eastAsiaTheme="minorEastAsia"/>
        </w:rPr>
        <w:t>á</w:t>
      </w:r>
      <w:r w:rsidR="00C02A62">
        <w:rPr>
          <w:rFonts w:eastAsiaTheme="minorEastAsia"/>
        </w:rPr>
        <w:t>-la anteriormente, isto se deve ao fato que o MongoDB realiza esta criação, caso identifique que a mesma não existe entre as coleções disponíveis.</w:t>
      </w:r>
    </w:p>
    <w:p w14:paraId="54264A28" w14:textId="77777777" w:rsidR="008B4979" w:rsidRDefault="008B4979" w:rsidP="008B4979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3B774CA3" wp14:editId="6AC3CE72">
            <wp:extent cx="2324100" cy="428625"/>
            <wp:effectExtent l="19050" t="19050" r="1905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4-21 at 13.54.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286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BF7B892" w14:textId="77777777" w:rsidR="00C02A62" w:rsidRDefault="00C02A62" w:rsidP="00C02A62">
      <w:pPr>
        <w:jc w:val="center"/>
      </w:pPr>
      <w:r>
        <w:t xml:space="preserve">Quadro </w:t>
      </w:r>
      <w:r>
        <w:fldChar w:fldCharType="begin"/>
      </w:r>
      <w:r w:rsidRPr="001A3B85">
        <w:instrText>SEQ Figure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Inserindo documento</w:t>
      </w:r>
    </w:p>
    <w:p w14:paraId="4970A34A" w14:textId="23692E50" w:rsidR="00B03A49" w:rsidRDefault="00593D87" w:rsidP="00593D87">
      <w:r>
        <w:tab/>
        <w:t>No Quadro 3 é apresentado como listar documentos de uma determinada coleção. Como pode ser verificado na segunda linha, foi armazenado o contato salvo, porém foram adicionados mais dado</w:t>
      </w:r>
      <w:r w:rsidR="00D777D9">
        <w:t>s</w:t>
      </w:r>
      <w:r>
        <w:t xml:space="preserve"> que os enviados. A informação </w:t>
      </w:r>
      <w:r w:rsidRPr="004F6ECF">
        <w:rPr>
          <w:rStyle w:val="SubttuloChar"/>
          <w:color w:val="000000" w:themeColor="text1"/>
          <w:lang w:val="pt-BR"/>
        </w:rPr>
        <w:t>“_id”</w:t>
      </w:r>
      <w:r>
        <w:t xml:space="preserve"> é criada e controlada pelo MongoDB, esta informação cria uma chave única para o documento dentro da coleção em que se encontra, isso significa dizer que o em outra coleção pode haver uma chave idêntica, porém não haverá outra igual dentro da mesma coleção. </w:t>
      </w:r>
    </w:p>
    <w:p w14:paraId="01351718" w14:textId="77777777" w:rsidR="00593D87" w:rsidRPr="001A3B85" w:rsidRDefault="00B03A49" w:rsidP="00593D87">
      <w:r>
        <w:tab/>
      </w:r>
      <w:r w:rsidR="00593D87">
        <w:t xml:space="preserve">O valor </w:t>
      </w:r>
      <w:r>
        <w:t>da</w:t>
      </w:r>
      <w:r w:rsidR="00593D87">
        <w:t xml:space="preserve"> chave</w:t>
      </w:r>
      <w:r>
        <w:t xml:space="preserve"> </w:t>
      </w:r>
      <w:r w:rsidRPr="004F6ECF">
        <w:rPr>
          <w:rStyle w:val="SubttuloChar"/>
          <w:color w:val="000000" w:themeColor="text1"/>
          <w:lang w:val="pt-BR"/>
        </w:rPr>
        <w:t>“_id”</w:t>
      </w:r>
      <w:r w:rsidR="00593D87">
        <w:t xml:space="preserve"> está dentro de um objeto, chamado de </w:t>
      </w:r>
      <w:r w:rsidR="00593D87" w:rsidRPr="004F6ECF">
        <w:rPr>
          <w:rStyle w:val="SubttuloChar"/>
          <w:color w:val="000000" w:themeColor="text1"/>
          <w:lang w:val="pt-BR"/>
        </w:rPr>
        <w:t>ObjectId</w:t>
      </w:r>
      <w:r>
        <w:t xml:space="preserve">, que é um dos tipos de dados suportados pelo MongoDB. Enquanto o formato JSON disponibiliza o suporte a seis tipos de dados </w:t>
      </w:r>
      <w:r w:rsidRPr="004F6ECF">
        <w:rPr>
          <w:color w:val="000000" w:themeColor="text1"/>
        </w:rPr>
        <w:t>(</w:t>
      </w:r>
      <w:r w:rsidRPr="004F6ECF">
        <w:rPr>
          <w:rStyle w:val="SubttuloChar"/>
          <w:color w:val="000000" w:themeColor="text1"/>
          <w:lang w:val="pt-BR"/>
        </w:rPr>
        <w:t>Array</w:t>
      </w:r>
      <w:r w:rsidRPr="004F6ECF">
        <w:rPr>
          <w:color w:val="000000" w:themeColor="text1"/>
        </w:rPr>
        <w:t xml:space="preserve">, </w:t>
      </w:r>
      <w:r w:rsidRPr="004F6ECF">
        <w:rPr>
          <w:rStyle w:val="SubttuloChar"/>
          <w:color w:val="000000" w:themeColor="text1"/>
          <w:lang w:val="pt-BR"/>
        </w:rPr>
        <w:t>Boolean</w:t>
      </w:r>
      <w:r w:rsidRPr="004F6ECF">
        <w:rPr>
          <w:color w:val="000000" w:themeColor="text1"/>
        </w:rPr>
        <w:t xml:space="preserve">, </w:t>
      </w:r>
      <w:r w:rsidRPr="004F6ECF">
        <w:rPr>
          <w:rStyle w:val="SubttuloChar"/>
          <w:color w:val="000000" w:themeColor="text1"/>
          <w:lang w:val="pt-BR"/>
        </w:rPr>
        <w:t>null</w:t>
      </w:r>
      <w:r w:rsidRPr="004F6ECF">
        <w:rPr>
          <w:color w:val="000000" w:themeColor="text1"/>
        </w:rPr>
        <w:t xml:space="preserve">, </w:t>
      </w:r>
      <w:r w:rsidRPr="004F6ECF">
        <w:rPr>
          <w:rStyle w:val="SubttuloChar"/>
          <w:color w:val="000000" w:themeColor="text1"/>
          <w:lang w:val="pt-BR"/>
        </w:rPr>
        <w:t>Number</w:t>
      </w:r>
      <w:r w:rsidRPr="004F6ECF">
        <w:rPr>
          <w:color w:val="000000" w:themeColor="text1"/>
        </w:rPr>
        <w:t xml:space="preserve">, </w:t>
      </w:r>
      <w:r w:rsidRPr="004F6ECF">
        <w:rPr>
          <w:rStyle w:val="SubttuloChar"/>
          <w:color w:val="000000" w:themeColor="text1"/>
          <w:lang w:val="pt-BR"/>
        </w:rPr>
        <w:t>Object</w:t>
      </w:r>
      <w:r w:rsidRPr="004F6ECF">
        <w:rPr>
          <w:color w:val="000000" w:themeColor="text1"/>
        </w:rPr>
        <w:t xml:space="preserve"> e </w:t>
      </w:r>
      <w:r w:rsidRPr="004F6ECF">
        <w:rPr>
          <w:rStyle w:val="SubttuloChar"/>
          <w:color w:val="000000" w:themeColor="text1"/>
          <w:lang w:val="pt-BR"/>
        </w:rPr>
        <w:t>String</w:t>
      </w:r>
      <w:r w:rsidRPr="004F6ECF">
        <w:rPr>
          <w:color w:val="000000" w:themeColor="text1"/>
        </w:rPr>
        <w:t>)</w:t>
      </w:r>
      <w:r>
        <w:t xml:space="preserve"> o BSON (Binary JSON) suporta mais de 15 tipos de dados (ALMEIDA, 2015). BSON é o nome dados ao formato de dados com o qual o MongoDB armazena os dados.</w:t>
      </w:r>
    </w:p>
    <w:p w14:paraId="6CC39296" w14:textId="77777777" w:rsidR="00C02A62" w:rsidRDefault="00C02A62" w:rsidP="00C02A62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74D3E552" wp14:editId="001168F0">
            <wp:extent cx="4591050" cy="295275"/>
            <wp:effectExtent l="19050" t="19050" r="19050" b="285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4-21 at 14.08.3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DB7E67" w14:textId="77777777" w:rsidR="000E13E7" w:rsidRPr="00585125" w:rsidRDefault="00593D87" w:rsidP="000E13E7">
      <w:pPr>
        <w:jc w:val="center"/>
      </w:pPr>
      <w:r>
        <w:t xml:space="preserve">Quadro </w:t>
      </w:r>
      <w:r>
        <w:fldChar w:fldCharType="begin"/>
      </w:r>
      <w:r w:rsidRPr="001A3B85">
        <w:instrText>SEQ Figure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Listando documentos</w:t>
      </w:r>
    </w:p>
    <w:p w14:paraId="708D08CF" w14:textId="77777777" w:rsidR="000E13E7" w:rsidRPr="00585125" w:rsidRDefault="000E13E7" w:rsidP="000E13E7">
      <w:pPr>
        <w:pStyle w:val="Ttulo1"/>
      </w:pPr>
      <w:r w:rsidRPr="00585125">
        <w:t xml:space="preserve">3. </w:t>
      </w:r>
      <w:r w:rsidR="0023682D">
        <w:t>O servidor</w:t>
      </w:r>
      <w:r w:rsidR="00A41994">
        <w:t xml:space="preserve"> de aplicações</w:t>
      </w:r>
      <w:r w:rsidR="0023682D">
        <w:t xml:space="preserve"> </w:t>
      </w:r>
      <w:r w:rsidR="0023682D" w:rsidRPr="0023682D">
        <w:rPr>
          <w:i/>
        </w:rPr>
        <w:t>web</w:t>
      </w:r>
      <w:r w:rsidR="0023682D">
        <w:t>, Node</w:t>
      </w:r>
    </w:p>
    <w:p w14:paraId="796FAF18" w14:textId="5CED12B8" w:rsidR="0067175A" w:rsidRDefault="0023682D">
      <w:r>
        <w:t xml:space="preserve">Node </w:t>
      </w:r>
      <w:r w:rsidR="004D09E7">
        <w:t xml:space="preserve">apresenta características semelhantes a outros </w:t>
      </w:r>
      <w:r>
        <w:t>servidores web</w:t>
      </w:r>
      <w:r w:rsidR="004D09E7">
        <w:t xml:space="preserve"> utilizados no mercado</w:t>
      </w:r>
      <w:r>
        <w:t xml:space="preserve">, como Internet Information Services (IIS) e Apache. </w:t>
      </w:r>
      <w:r w:rsidR="00585335">
        <w:t xml:space="preserve">Porém, Brown (2014) destaca duas características que diferenciam as metodologias aplicadas ao </w:t>
      </w:r>
      <w:r>
        <w:t xml:space="preserve">Node </w:t>
      </w:r>
      <w:r w:rsidR="00585335">
        <w:t>e estes servidores</w:t>
      </w:r>
      <w:r>
        <w:t xml:space="preserve">. </w:t>
      </w:r>
      <w:r w:rsidR="00585335">
        <w:t>Há</w:t>
      </w:r>
      <w:r>
        <w:t xml:space="preserve"> profissiona</w:t>
      </w:r>
      <w:r w:rsidR="00585335">
        <w:t xml:space="preserve">is especializados que, através dos anos </w:t>
      </w:r>
      <w:r>
        <w:t>dominar</w:t>
      </w:r>
      <w:r w:rsidR="00585335">
        <w:t>am</w:t>
      </w:r>
      <w:r>
        <w:t xml:space="preserve"> as características do servidores </w:t>
      </w:r>
      <w:r w:rsidRPr="0023682D">
        <w:rPr>
          <w:i/>
        </w:rPr>
        <w:t>web</w:t>
      </w:r>
      <w:r>
        <w:t xml:space="preserve"> IIS ou Apache, </w:t>
      </w:r>
      <w:r w:rsidR="00585335">
        <w:t>sendo que na metodologia d</w:t>
      </w:r>
      <w:r>
        <w:t>o Node</w:t>
      </w:r>
      <w:r w:rsidR="00585335">
        <w:t xml:space="preserve"> a</w:t>
      </w:r>
      <w:r>
        <w:t xml:space="preserve"> busca </w:t>
      </w:r>
      <w:r w:rsidR="00585335">
        <w:t xml:space="preserve">em </w:t>
      </w:r>
      <w:r>
        <w:t xml:space="preserve">ser minimalista para </w:t>
      </w:r>
      <w:r w:rsidR="00585335">
        <w:t xml:space="preserve">simplificar a </w:t>
      </w:r>
      <w:r>
        <w:t>configura</w:t>
      </w:r>
      <w:r w:rsidR="00585335">
        <w:t>ção</w:t>
      </w:r>
      <w:r>
        <w:t xml:space="preserve"> e inici</w:t>
      </w:r>
      <w:r w:rsidR="00AE2DC1">
        <w:t>aliz</w:t>
      </w:r>
      <w:r>
        <w:t>a</w:t>
      </w:r>
      <w:r w:rsidR="00585335">
        <w:t>ção do servidor</w:t>
      </w:r>
      <w:r>
        <w:t>.</w:t>
      </w:r>
      <w:r w:rsidR="00585335">
        <w:t xml:space="preserve"> A</w:t>
      </w:r>
      <w:r w:rsidR="00C40C5A">
        <w:t xml:space="preserve"> </w:t>
      </w:r>
      <w:r w:rsidR="00585335">
        <w:t xml:space="preserve">outra </w:t>
      </w:r>
      <w:r w:rsidR="00C40C5A">
        <w:t xml:space="preserve">característica é </w:t>
      </w:r>
      <w:r w:rsidR="00585335">
        <w:t xml:space="preserve">o </w:t>
      </w:r>
      <w:r w:rsidR="00C40C5A">
        <w:t xml:space="preserve">tratamento </w:t>
      </w:r>
      <w:r w:rsidR="00C40C5A" w:rsidRPr="00C40C5A">
        <w:rPr>
          <w:i/>
        </w:rPr>
        <w:t>single</w:t>
      </w:r>
      <w:r w:rsidR="00C40C5A">
        <w:t xml:space="preserve"> </w:t>
      </w:r>
      <w:r w:rsidR="00C40C5A" w:rsidRPr="00C40C5A">
        <w:rPr>
          <w:i/>
        </w:rPr>
        <w:t>thread</w:t>
      </w:r>
      <w:r w:rsidR="00585335">
        <w:t xml:space="preserve"> realizado pelo Node</w:t>
      </w:r>
      <w:r w:rsidR="00AE2DC1">
        <w:t>,</w:t>
      </w:r>
      <w:r w:rsidR="007E727F">
        <w:t xml:space="preserve"> esta forma de tratamento simplifica o controle das regras de negócio em aplicações </w:t>
      </w:r>
      <w:r w:rsidR="007E727F" w:rsidRPr="007E727F">
        <w:rPr>
          <w:i/>
        </w:rPr>
        <w:t>web</w:t>
      </w:r>
      <w:r w:rsidR="007E727F">
        <w:t xml:space="preserve">, </w:t>
      </w:r>
      <w:r w:rsidR="007F204C">
        <w:t xml:space="preserve">e caso seja necessário que a aplicação seja </w:t>
      </w:r>
      <w:r w:rsidR="007F204C">
        <w:rPr>
          <w:i/>
        </w:rPr>
        <w:t>muli</w:t>
      </w:r>
      <w:r w:rsidR="007F204C" w:rsidRPr="00C40C5A">
        <w:rPr>
          <w:i/>
        </w:rPr>
        <w:t>thread</w:t>
      </w:r>
      <w:r w:rsidR="00AE2DC1">
        <w:rPr>
          <w:i/>
        </w:rPr>
        <w:t>,</w:t>
      </w:r>
      <w:r w:rsidR="007F204C">
        <w:t xml:space="preserve"> é possível levantar </w:t>
      </w:r>
      <w:r w:rsidR="00585335">
        <w:t xml:space="preserve">outras </w:t>
      </w:r>
      <w:r w:rsidR="007F204C">
        <w:t>instâncias do Node, obt</w:t>
      </w:r>
      <w:r w:rsidR="00585335">
        <w:t>en</w:t>
      </w:r>
      <w:r w:rsidR="007F204C">
        <w:t xml:space="preserve">do o mesmo desempenho de uma aplicação </w:t>
      </w:r>
      <w:r w:rsidR="007F204C">
        <w:rPr>
          <w:i/>
        </w:rPr>
        <w:t>muli</w:t>
      </w:r>
      <w:r w:rsidR="007F204C" w:rsidRPr="00C40C5A">
        <w:rPr>
          <w:i/>
        </w:rPr>
        <w:t>thread</w:t>
      </w:r>
      <w:r w:rsidR="007F204C">
        <w:t>.</w:t>
      </w:r>
    </w:p>
    <w:p w14:paraId="4C9D2687" w14:textId="77777777" w:rsidR="00C755F9" w:rsidRDefault="007F204C" w:rsidP="0023682D">
      <w:r>
        <w:tab/>
      </w:r>
      <w:r w:rsidR="00C755F9">
        <w:t>Entre outras características destacadas por Brown (2014) estão:</w:t>
      </w:r>
    </w:p>
    <w:p w14:paraId="43DBD7CB" w14:textId="0DF41435" w:rsidR="00C755F9" w:rsidRDefault="00C755F9" w:rsidP="0006759E">
      <w:pPr>
        <w:pStyle w:val="PargrafodaLista"/>
        <w:numPr>
          <w:ilvl w:val="0"/>
          <w:numId w:val="21"/>
        </w:numPr>
      </w:pPr>
      <w:r>
        <w:t>Publicação da aplicação: enquanto linguagens como Java e .NET necessitam serem traduzidas para linguagem de máquina, para que assim possam ser executadas no servidor de aplicação, outras linguagens como PHP e Ruby tem o próprio código programado enviado para o servidor para que seja executado. O que é muito semelhante ao que ocorre com JavaScript, que se utiliza da máquina V8 da Google para compilar o código de forma transparente, sem que haja a necessidade que este passo tenha alguma interação por parte do desenvolvedor para que ocorra, e assim possa ser executado pelo servidor de aplicação</w:t>
      </w:r>
      <w:r w:rsidR="0006759E">
        <w:t>;</w:t>
      </w:r>
    </w:p>
    <w:p w14:paraId="63F25CE9" w14:textId="77777777" w:rsidR="000802A6" w:rsidRDefault="00C520E3" w:rsidP="000802A6">
      <w:pPr>
        <w:pStyle w:val="PargrafodaLista"/>
        <w:numPr>
          <w:ilvl w:val="0"/>
          <w:numId w:val="21"/>
        </w:numPr>
      </w:pPr>
      <w:r>
        <w:t xml:space="preserve">Plataforma independente: </w:t>
      </w:r>
      <w:r w:rsidR="000802A6">
        <w:t xml:space="preserve">para rodar aplicações .NET no sistema operacional Linux, é possível rodar através do </w:t>
      </w:r>
      <w:r w:rsidR="000802A6" w:rsidRPr="000802A6">
        <w:rPr>
          <w:i/>
        </w:rPr>
        <w:t>software</w:t>
      </w:r>
      <w:r w:rsidR="000802A6">
        <w:t xml:space="preserve"> Mono, porém é um trabalho muito árduo. Algo que não ocorre com outras linguagens como PHP, que têm este processo simplificado, com pouca diferença entre as plataformas. Tendo o Node um processo mais simplificado e uniforme entre as plataformas mais comuns (Windows, OS X e Linux). Esta característica é principalmente notada em times multi disciplinares, onde há designers e programadores trabalhando em um mesmo, onde geralmente se utilizam de computadores com o sistema OS X e Windows respectivamente.</w:t>
      </w:r>
    </w:p>
    <w:p w14:paraId="63E35280" w14:textId="4BEF0C31" w:rsidR="00F97C53" w:rsidRDefault="00F97C53" w:rsidP="00F97C53">
      <w:r>
        <w:tab/>
        <w:t>Assim como Java tem o Maven para controle de bibliotecas de terceiros, o Node também se utiliza de um pacote de controle de pacotes e dependências, conhecido como npm. Através deste gerenciador de pacotes que será realizada a instalação no framework para o lado do servidor, Express, o qual é explicado na seção 4</w:t>
      </w:r>
      <w:r w:rsidR="00DE49D9">
        <w:t>.</w:t>
      </w:r>
    </w:p>
    <w:p w14:paraId="22E0DC02" w14:textId="77777777" w:rsidR="002B69CD" w:rsidRDefault="002C5E44" w:rsidP="002B69CD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36F37343" wp14:editId="3499B466">
            <wp:extent cx="5400675" cy="4025265"/>
            <wp:effectExtent l="19050" t="19050" r="28575" b="133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4-21 at 21.24.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25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4F499" w14:textId="77777777" w:rsidR="002B69CD" w:rsidRPr="00585125" w:rsidRDefault="002B69CD" w:rsidP="002B69CD">
      <w:pPr>
        <w:jc w:val="center"/>
      </w:pPr>
      <w:r>
        <w:t xml:space="preserve">Quadro </w:t>
      </w:r>
      <w:r>
        <w:fldChar w:fldCharType="begin"/>
      </w:r>
      <w:r w:rsidRPr="001A3B85">
        <w:instrText>SEQ Figure \* ARABIC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Criando</w:t>
      </w:r>
      <w:r w:rsidR="008578A8">
        <w:t xml:space="preserve"> um</w:t>
      </w:r>
      <w:r>
        <w:t xml:space="preserve"> servidor Node</w:t>
      </w:r>
    </w:p>
    <w:p w14:paraId="5F5616AA" w14:textId="47F110CA" w:rsidR="007A14B5" w:rsidRPr="007F204C" w:rsidRDefault="002F0F50" w:rsidP="004F6ECF">
      <w:r>
        <w:tab/>
        <w:t xml:space="preserve">No Quadro 4 é apresentado como criar um servidor em Node </w:t>
      </w:r>
      <w:r w:rsidR="00DE49D9">
        <w:t>respondendo ao acesso as páginas</w:t>
      </w:r>
      <w:r w:rsidR="006578A3">
        <w:t>.</w:t>
      </w:r>
      <w:r w:rsidR="006578A3" w:rsidDel="006578A3">
        <w:t xml:space="preserve"> </w:t>
      </w:r>
      <w:r w:rsidR="007A14B5">
        <w:t xml:space="preserve">Na linha 1 do Quadro 4 é realizada a importação da biblioteca </w:t>
      </w:r>
      <w:r w:rsidR="007A14B5" w:rsidRPr="004F6ECF">
        <w:rPr>
          <w:rStyle w:val="SubttuloChar"/>
          <w:color w:val="000000" w:themeColor="text1"/>
          <w:lang w:val="pt-BR"/>
        </w:rPr>
        <w:t>http</w:t>
      </w:r>
      <w:r w:rsidR="007A14B5">
        <w:t xml:space="preserve">, que é responsável por controlar os acessos a rede, na linha 3 é solicitada a criação do servidor através da chamada ao método </w:t>
      </w:r>
      <w:r w:rsidR="007A14B5" w:rsidRPr="004F6ECF">
        <w:rPr>
          <w:rStyle w:val="SubttuloChar"/>
          <w:color w:val="000000" w:themeColor="text1"/>
          <w:lang w:val="pt-BR"/>
        </w:rPr>
        <w:t>createServer</w:t>
      </w:r>
      <w:r w:rsidR="007A14B5">
        <w:t xml:space="preserve">, é enviada uma função como parâmetro, que será executada para cada chamada a aplicação. Na lnhas 7 é chamado o método </w:t>
      </w:r>
      <w:r w:rsidR="007A14B5" w:rsidRPr="007A14B5">
        <w:rPr>
          <w:i/>
        </w:rPr>
        <w:t>writeHead</w:t>
      </w:r>
      <w:r w:rsidR="007A14B5">
        <w:t xml:space="preserve"> da variável </w:t>
      </w:r>
      <w:r w:rsidR="007A14B5" w:rsidRPr="007A14B5">
        <w:rPr>
          <w:i/>
        </w:rPr>
        <w:t>res</w:t>
      </w:r>
      <w:r w:rsidR="007A14B5">
        <w:t xml:space="preserve">, este método realiza a escrita no cabeçalho de resposta à solicitação informando o </w:t>
      </w:r>
      <w:r w:rsidR="007A14B5" w:rsidRPr="007A14B5">
        <w:rPr>
          <w:i/>
        </w:rPr>
        <w:t>status</w:t>
      </w:r>
      <w:r w:rsidR="007A14B5">
        <w:t xml:space="preserve"> 200, que significa que o processo foi executado com sucesso e que a resposta da solicitação deve ter conteúdo em forma de texto (</w:t>
      </w:r>
      <w:r w:rsidR="007A14B5" w:rsidRPr="004F6ECF">
        <w:rPr>
          <w:rStyle w:val="SubttuloChar"/>
          <w:color w:val="000000" w:themeColor="text1"/>
          <w:lang w:val="pt-BR"/>
        </w:rPr>
        <w:t>text/plain</w:t>
      </w:r>
      <w:r w:rsidR="007A14B5">
        <w:t xml:space="preserve">) e na linha seguinte, ao chamar o método </w:t>
      </w:r>
      <w:r w:rsidR="007A14B5" w:rsidRPr="004F6ECF">
        <w:rPr>
          <w:rStyle w:val="SubttuloChar"/>
          <w:color w:val="000000" w:themeColor="text1"/>
          <w:lang w:val="pt-BR"/>
        </w:rPr>
        <w:t>end</w:t>
      </w:r>
      <w:r w:rsidR="007A14B5" w:rsidRPr="004F6ECF">
        <w:rPr>
          <w:color w:val="000000" w:themeColor="text1"/>
        </w:rPr>
        <w:t xml:space="preserve"> </w:t>
      </w:r>
      <w:r w:rsidR="007A14B5">
        <w:t xml:space="preserve">informa que deve ser retornado o texto “Página inicial” ao usuário. Por fim, na linha 19, informa que a aplicação estará interceptando qualquer chamada à porta 3000. </w:t>
      </w:r>
    </w:p>
    <w:p w14:paraId="04B06AA0" w14:textId="77777777" w:rsidR="000E13E7" w:rsidRPr="00585125" w:rsidRDefault="000E13E7" w:rsidP="000E13E7">
      <w:pPr>
        <w:pStyle w:val="Ttulo1"/>
      </w:pPr>
      <w:r>
        <w:t>4</w:t>
      </w:r>
      <w:r w:rsidRPr="00585125">
        <w:t xml:space="preserve">. </w:t>
      </w:r>
      <w:r>
        <w:t xml:space="preserve">Aplicação </w:t>
      </w:r>
      <w:r w:rsidRPr="00E2026A">
        <w:rPr>
          <w:i/>
        </w:rPr>
        <w:t>server-side</w:t>
      </w:r>
      <w:r>
        <w:t xml:space="preserve"> com Express</w:t>
      </w:r>
    </w:p>
    <w:p w14:paraId="7EF7410E" w14:textId="061DF67E" w:rsidR="00EC49FE" w:rsidRPr="006F7469" w:rsidRDefault="00E2026A">
      <w:pPr>
        <w:rPr>
          <w:lang w:val="en-US"/>
        </w:rPr>
      </w:pPr>
      <w:r>
        <w:rPr>
          <w:rStyle w:val="hps"/>
          <w:lang w:val="pt-PT"/>
        </w:rPr>
        <w:t xml:space="preserve">Express é descrito em seu </w:t>
      </w:r>
      <w:r w:rsidR="006B6F1E" w:rsidRPr="004F6ECF">
        <w:rPr>
          <w:rStyle w:val="hps"/>
          <w:i/>
          <w:lang w:val="pt-PT"/>
        </w:rPr>
        <w:t>web-</w:t>
      </w:r>
      <w:r w:rsidRPr="006B6F1E">
        <w:rPr>
          <w:rStyle w:val="hps"/>
          <w:i/>
          <w:lang w:val="pt-PT"/>
        </w:rPr>
        <w:t>site</w:t>
      </w:r>
      <w:r>
        <w:rPr>
          <w:rStyle w:val="hps"/>
          <w:lang w:val="pt-PT"/>
        </w:rPr>
        <w:t xml:space="preserve"> da seguinte forma: “O Express é um framework para aplicativo da web do Node.js mínimo e flexível que fornece um conjunto robusto de recursos para aplicativos web e móvel” (EXPRESS, 2016)</w:t>
      </w:r>
      <w:r w:rsidR="00585125">
        <w:rPr>
          <w:lang w:val="pt-PT"/>
        </w:rPr>
        <w:t>.</w:t>
      </w:r>
      <w:r w:rsidR="00EC49FE" w:rsidRPr="00585125">
        <w:t xml:space="preserve"> </w:t>
      </w:r>
      <w:r w:rsidR="00BE65CB" w:rsidRPr="006F7469">
        <w:rPr>
          <w:lang w:val="en-US"/>
        </w:rPr>
        <w:t xml:space="preserve">Brown (2014), </w:t>
      </w:r>
      <w:r w:rsidR="00526612">
        <w:rPr>
          <w:lang w:val="en-US"/>
        </w:rPr>
        <w:t xml:space="preserve">apresenta </w:t>
      </w:r>
      <w:r w:rsidR="00BE65CB" w:rsidRPr="006F7469">
        <w:rPr>
          <w:lang w:val="en-US"/>
        </w:rPr>
        <w:t xml:space="preserve">as características deste framework em 5 aspectos: </w:t>
      </w:r>
      <w:r w:rsidR="0018022D" w:rsidRPr="006F7469">
        <w:rPr>
          <w:i/>
          <w:lang w:val="en-US"/>
        </w:rPr>
        <w:t>minimal</w:t>
      </w:r>
      <w:r w:rsidR="00BE65CB" w:rsidRPr="006F7469">
        <w:rPr>
          <w:lang w:val="en-US"/>
        </w:rPr>
        <w:t xml:space="preserve">, </w:t>
      </w:r>
      <w:r w:rsidR="00BE65CB" w:rsidRPr="006F7469">
        <w:rPr>
          <w:i/>
          <w:lang w:val="en-US"/>
        </w:rPr>
        <w:t>flex</w:t>
      </w:r>
      <w:r w:rsidR="0018022D" w:rsidRPr="006F7469">
        <w:rPr>
          <w:i/>
          <w:lang w:val="en-US"/>
        </w:rPr>
        <w:t>ible</w:t>
      </w:r>
      <w:r w:rsidR="00BE65CB" w:rsidRPr="006F7469">
        <w:rPr>
          <w:lang w:val="en-US"/>
        </w:rPr>
        <w:t xml:space="preserve">, </w:t>
      </w:r>
      <w:r w:rsidR="0018022D" w:rsidRPr="006F7469">
        <w:rPr>
          <w:i/>
          <w:lang w:val="en-US"/>
        </w:rPr>
        <w:t>web application framework</w:t>
      </w:r>
      <w:r w:rsidR="00BE65CB" w:rsidRPr="006F7469">
        <w:rPr>
          <w:lang w:val="en-US"/>
        </w:rPr>
        <w:t xml:space="preserve">, </w:t>
      </w:r>
      <w:r w:rsidR="00BE65CB" w:rsidRPr="006F7469">
        <w:rPr>
          <w:i/>
          <w:lang w:val="en-US"/>
        </w:rPr>
        <w:t>single-page</w:t>
      </w:r>
      <w:r w:rsidR="0018022D" w:rsidRPr="006F7469">
        <w:rPr>
          <w:i/>
          <w:lang w:val="en-US"/>
        </w:rPr>
        <w:t xml:space="preserve"> web applications</w:t>
      </w:r>
      <w:r w:rsidR="00BE65CB" w:rsidRPr="006F7469">
        <w:rPr>
          <w:lang w:val="en-US"/>
        </w:rPr>
        <w:t xml:space="preserve"> e </w:t>
      </w:r>
      <w:r w:rsidR="00BE65CB" w:rsidRPr="006F7469">
        <w:rPr>
          <w:i/>
          <w:lang w:val="en-US"/>
        </w:rPr>
        <w:t>multipage</w:t>
      </w:r>
      <w:r w:rsidR="0018022D" w:rsidRPr="006F7469">
        <w:rPr>
          <w:i/>
          <w:lang w:val="en-US"/>
        </w:rPr>
        <w:t xml:space="preserve"> and hybrid web applications</w:t>
      </w:r>
      <w:r w:rsidR="00BE65CB" w:rsidRPr="006F7469">
        <w:rPr>
          <w:lang w:val="en-US"/>
        </w:rPr>
        <w:t>.</w:t>
      </w:r>
    </w:p>
    <w:p w14:paraId="6E87BA7B" w14:textId="77777777" w:rsidR="006F7469" w:rsidRDefault="006F7469">
      <w:r>
        <w:rPr>
          <w:lang w:val="en-US"/>
        </w:rPr>
        <w:tab/>
      </w:r>
      <w:r w:rsidRPr="006F7469">
        <w:t xml:space="preserve">Segundo Brown (2014) o aspecto </w:t>
      </w:r>
      <w:r w:rsidRPr="006F7469">
        <w:rPr>
          <w:i/>
        </w:rPr>
        <w:t>minimal</w:t>
      </w:r>
      <w:r>
        <w:t xml:space="preserve"> é o mais forte do </w:t>
      </w:r>
      <w:r w:rsidRPr="006F7469">
        <w:rPr>
          <w:i/>
        </w:rPr>
        <w:t>framework</w:t>
      </w:r>
      <w:r>
        <w:t xml:space="preserve"> Express, pois a filosofia do </w:t>
      </w:r>
      <w:r w:rsidRPr="006F7469">
        <w:rPr>
          <w:i/>
        </w:rPr>
        <w:t>framework</w:t>
      </w:r>
      <w:r>
        <w:t xml:space="preserve"> é prover uma camada mínima entre o que se deseja e o que é dese</w:t>
      </w:r>
      <w:r w:rsidR="00562CEA">
        <w:t xml:space="preserve">nvolvido. O que significa que </w:t>
      </w:r>
      <w:r>
        <w:t xml:space="preserve">é esperado que o </w:t>
      </w:r>
      <w:r w:rsidRPr="006F7469">
        <w:rPr>
          <w:i/>
        </w:rPr>
        <w:t>framework</w:t>
      </w:r>
      <w:r>
        <w:t xml:space="preserve"> dê a liberdade para que</w:t>
      </w:r>
      <w:r w:rsidR="00562CEA">
        <w:t xml:space="preserve"> o desenvolvedor possa expressar</w:t>
      </w:r>
      <w:r>
        <w:t xml:space="preserve"> suas ideias através do código, porém disponibilizando funções úteis</w:t>
      </w:r>
      <w:r w:rsidR="00562CEA">
        <w:t xml:space="preserve"> para alcançar o objetivo.</w:t>
      </w:r>
    </w:p>
    <w:p w14:paraId="6809FF63" w14:textId="77777777" w:rsidR="00562CEA" w:rsidRDefault="00562CEA">
      <w:r>
        <w:tab/>
        <w:t xml:space="preserve">O aspecto </w:t>
      </w:r>
      <w:r w:rsidRPr="00562CEA">
        <w:rPr>
          <w:i/>
        </w:rPr>
        <w:t>flexible</w:t>
      </w:r>
      <w:r>
        <w:t xml:space="preserve"> é descrito por Brown (2014) como outro ponto chave da filosofia do Express, onde é disponibilizada uma fina camada para o desenvolvimento da aplicação e permitindo que em diferentes partes do </w:t>
      </w:r>
      <w:r w:rsidRPr="00562CEA">
        <w:rPr>
          <w:i/>
        </w:rPr>
        <w:t>framework</w:t>
      </w:r>
      <w:r>
        <w:t xml:space="preserve"> possam ser adicionadas quaisquer funcionalidades necessárias, através de bibliotecas.</w:t>
      </w:r>
    </w:p>
    <w:p w14:paraId="629758CC" w14:textId="77777777" w:rsidR="00562CEA" w:rsidRDefault="00562CEA">
      <w:r>
        <w:tab/>
        <w:t xml:space="preserve">O termo </w:t>
      </w:r>
      <w:r w:rsidRPr="00562CEA">
        <w:rPr>
          <w:i/>
        </w:rPr>
        <w:t>framework</w:t>
      </w:r>
      <w:r>
        <w:t xml:space="preserve"> para aplicações </w:t>
      </w:r>
      <w:r w:rsidRPr="000D5669">
        <w:rPr>
          <w:i/>
        </w:rPr>
        <w:t>web</w:t>
      </w:r>
      <w:r>
        <w:t xml:space="preserve"> é utilizado para descrever o </w:t>
      </w:r>
      <w:r w:rsidRPr="00562CEA">
        <w:rPr>
          <w:i/>
        </w:rPr>
        <w:t>framework</w:t>
      </w:r>
      <w:r>
        <w:t xml:space="preserve"> Express, porém, Brown (2014) reitera que isto não significa afirmar que este framework somente </w:t>
      </w:r>
      <w:r w:rsidR="000D5669">
        <w:t>pode</w:t>
      </w:r>
      <w:r>
        <w:t xml:space="preserve"> ser utilizado</w:t>
      </w:r>
      <w:r w:rsidR="000D5669">
        <w:t xml:space="preserve"> para o desenvolvimento de aplicações </w:t>
      </w:r>
      <w:r w:rsidR="000D5669" w:rsidRPr="000D5669">
        <w:rPr>
          <w:i/>
        </w:rPr>
        <w:t>web</w:t>
      </w:r>
      <w:r w:rsidR="000D5669">
        <w:t xml:space="preserve">, mas que também pode ser utilizado para o desenvolvimento de </w:t>
      </w:r>
      <w:r w:rsidR="000D5669" w:rsidRPr="000D5669">
        <w:rPr>
          <w:i/>
        </w:rPr>
        <w:t>websites</w:t>
      </w:r>
      <w:r w:rsidR="000D5669">
        <w:t xml:space="preserve"> e páginas </w:t>
      </w:r>
      <w:r w:rsidR="000D5669" w:rsidRPr="000D5669">
        <w:rPr>
          <w:i/>
        </w:rPr>
        <w:t>web</w:t>
      </w:r>
      <w:r w:rsidR="000D5669">
        <w:t xml:space="preserve">, informando que um </w:t>
      </w:r>
      <w:r w:rsidR="000D5669" w:rsidRPr="000D5669">
        <w:rPr>
          <w:i/>
        </w:rPr>
        <w:t>website</w:t>
      </w:r>
      <w:r w:rsidR="000D5669">
        <w:t xml:space="preserve"> é um tipo de aplicação </w:t>
      </w:r>
      <w:r w:rsidR="000D5669" w:rsidRPr="000D5669">
        <w:rPr>
          <w:i/>
        </w:rPr>
        <w:t>web</w:t>
      </w:r>
      <w:r w:rsidR="000D5669">
        <w:t xml:space="preserve">, assim como uma página </w:t>
      </w:r>
      <w:r w:rsidR="000D5669" w:rsidRPr="000D5669">
        <w:rPr>
          <w:i/>
        </w:rPr>
        <w:t>web</w:t>
      </w:r>
      <w:r w:rsidR="000D5669">
        <w:t xml:space="preserve">. Sendo que uma aplicação permite </w:t>
      </w:r>
      <w:r w:rsidR="000D5669" w:rsidRPr="000D5669">
        <w:rPr>
          <w:i/>
        </w:rPr>
        <w:t>web</w:t>
      </w:r>
      <w:r w:rsidR="000D5669">
        <w:t xml:space="preserve"> permite desenvolver outras funcionalidade</w:t>
      </w:r>
      <w:r w:rsidR="00D74AF4">
        <w:t>s</w:t>
      </w:r>
      <w:r w:rsidR="000D5669">
        <w:t xml:space="preserve">, como prover uma funcionalidade para outra aplicação </w:t>
      </w:r>
      <w:r w:rsidR="000D5669" w:rsidRPr="000D5669">
        <w:rPr>
          <w:i/>
        </w:rPr>
        <w:t>web</w:t>
      </w:r>
      <w:r w:rsidR="000D5669">
        <w:t>.</w:t>
      </w:r>
    </w:p>
    <w:p w14:paraId="63367029" w14:textId="77777777" w:rsidR="00D74AF4" w:rsidRDefault="00D74AF4">
      <w:r>
        <w:tab/>
        <w:t>Conforme descrito por Brown (2014), em uma</w:t>
      </w:r>
      <w:r w:rsidR="009B1B66">
        <w:t xml:space="preserve"> aplicação </w:t>
      </w:r>
      <w:r w:rsidR="009B1B66" w:rsidRPr="009B1B66">
        <w:rPr>
          <w:i/>
        </w:rPr>
        <w:t>web</w:t>
      </w:r>
      <w:r w:rsidR="009B1B66">
        <w:t xml:space="preserve"> comum é realizado uma requisição para o servidor toda vez que o usuário navega para uma página diferente. Sendo que em aplicações </w:t>
      </w:r>
      <w:r w:rsidR="009B1B66" w:rsidRPr="009B1B66">
        <w:rPr>
          <w:i/>
        </w:rPr>
        <w:t>web single-page</w:t>
      </w:r>
      <w:r w:rsidR="009B1B66">
        <w:t xml:space="preserve">, isto não ocorre. Em uma </w:t>
      </w:r>
      <w:r w:rsidR="009B1B66" w:rsidRPr="009B1B66">
        <w:rPr>
          <w:i/>
        </w:rPr>
        <w:t>single-page web application</w:t>
      </w:r>
      <w:r w:rsidR="009B1B66">
        <w:t>, quando o usuário acessa a aplicação é baixado todo o código necessário para construir as telas. Desta forma, a navegação pela aplicação se torna mais rápida.</w:t>
      </w:r>
    </w:p>
    <w:p w14:paraId="3A79BDDF" w14:textId="77777777" w:rsidR="009B1B66" w:rsidRDefault="009B1B66">
      <w:r>
        <w:tab/>
        <w:t>Por fim, o aspecto</w:t>
      </w:r>
      <w:r w:rsidRPr="009B1B66">
        <w:rPr>
          <w:i/>
        </w:rPr>
        <w:t xml:space="preserve"> multipage and hybrid web applications</w:t>
      </w:r>
      <w:r w:rsidRPr="009B1B66">
        <w:t xml:space="preserve"> é descrito por Brown</w:t>
      </w:r>
      <w:r>
        <w:t xml:space="preserve"> (2014) como a forma mais tradicional de desenvolvimento de </w:t>
      </w:r>
      <w:r w:rsidRPr="009B1B66">
        <w:rPr>
          <w:i/>
        </w:rPr>
        <w:t>websites</w:t>
      </w:r>
      <w:r>
        <w:t>.</w:t>
      </w:r>
      <w:r w:rsidR="00125EAA">
        <w:t xml:space="preserve"> Onde cada página é baixada em uma solicitação nova ao servidor. Ainda conforme Brown (2014), isto não significa dizer que por esta forma ser mais antiga, deve ser considerada inferior à </w:t>
      </w:r>
      <w:r w:rsidR="00125EAA" w:rsidRPr="00125EAA">
        <w:rPr>
          <w:i/>
        </w:rPr>
        <w:t>single-page</w:t>
      </w:r>
      <w:r w:rsidR="00125EAA">
        <w:t xml:space="preserve">, apenas que o framework disponibiliza mais opções para o desenvolvimento da solução necessária, inclusive é possível mesclá-las para que atenda </w:t>
      </w:r>
      <w:r w:rsidR="000E13E7">
        <w:t>às</w:t>
      </w:r>
      <w:r w:rsidR="00125EAA">
        <w:t xml:space="preserve"> necessidades.</w:t>
      </w:r>
    </w:p>
    <w:p w14:paraId="6B75D9D8" w14:textId="77777777" w:rsidR="007A14B5" w:rsidRPr="00070564" w:rsidRDefault="007A14B5">
      <w:pPr>
        <w:rPr>
          <w:u w:val="single"/>
        </w:rPr>
      </w:pPr>
      <w:r>
        <w:tab/>
      </w:r>
      <w:r w:rsidR="004C6CFC">
        <w:t>No Quadro 5</w:t>
      </w:r>
      <w:r>
        <w:t xml:space="preserve"> é apresentado o desenvolviment</w:t>
      </w:r>
      <w:r w:rsidR="004C6CFC">
        <w:t>o da mesma aplicação do Quadro 4</w:t>
      </w:r>
      <w:r>
        <w:t>, porém utilizando o framework Express.</w:t>
      </w:r>
      <w:r w:rsidR="00070564">
        <w:t xml:space="preserve"> Sendo na linha 5 realizada chamada ao método </w:t>
      </w:r>
      <w:r w:rsidR="00070564" w:rsidRPr="004F6ECF">
        <w:rPr>
          <w:rStyle w:val="SubttuloChar"/>
          <w:color w:val="000000" w:themeColor="text1"/>
          <w:lang w:val="pt-BR"/>
        </w:rPr>
        <w:t>get</w:t>
      </w:r>
      <w:r w:rsidR="00070564" w:rsidRPr="004F6ECF">
        <w:rPr>
          <w:color w:val="000000" w:themeColor="text1"/>
        </w:rPr>
        <w:t xml:space="preserve"> </w:t>
      </w:r>
      <w:r w:rsidR="00070564">
        <w:t xml:space="preserve">da variável </w:t>
      </w:r>
      <w:r w:rsidR="00070564" w:rsidRPr="004F6ECF">
        <w:rPr>
          <w:rStyle w:val="SubttuloChar"/>
          <w:color w:val="000000" w:themeColor="text1"/>
          <w:lang w:val="pt-BR"/>
        </w:rPr>
        <w:t>app</w:t>
      </w:r>
      <w:r w:rsidR="00070564">
        <w:t xml:space="preserve">, este último armazena todas as configurações para a aplicação, enquanto o método </w:t>
      </w:r>
      <w:r w:rsidR="00070564" w:rsidRPr="004F6ECF">
        <w:rPr>
          <w:rStyle w:val="SubttuloChar"/>
          <w:color w:val="000000" w:themeColor="text1"/>
          <w:lang w:val="pt-BR"/>
        </w:rPr>
        <w:t>get</w:t>
      </w:r>
      <w:r w:rsidR="00070564" w:rsidRPr="004F6ECF">
        <w:rPr>
          <w:color w:val="000000" w:themeColor="text1"/>
        </w:rPr>
        <w:t xml:space="preserve"> </w:t>
      </w:r>
      <w:r w:rsidR="00070564">
        <w:t>informa que quando for realizada uma chamada à rota recebida como primeiro parâmetro a função enviada como segundo parâmetro deve ser executada. Na linha 6 informado que o tipo da resposta deve ter seu conteúdo em forma de texto (</w:t>
      </w:r>
      <w:r w:rsidR="00070564" w:rsidRPr="004F6ECF">
        <w:rPr>
          <w:rStyle w:val="SubttuloChar"/>
          <w:color w:val="000000" w:themeColor="text1"/>
          <w:lang w:val="pt-BR"/>
        </w:rPr>
        <w:t>text/plain</w:t>
      </w:r>
      <w:r w:rsidR="00070564">
        <w:t xml:space="preserve">) e na linha seguindo é informado o conteúdo da resposta. Na linha 17 é informado que o status para a resposta deve ser 404, o que significa que a </w:t>
      </w:r>
      <w:r w:rsidR="00070564" w:rsidRPr="004F6ECF">
        <w:rPr>
          <w:rStyle w:val="SubttuloChar"/>
          <w:color w:val="000000" w:themeColor="text1"/>
          <w:lang w:val="pt-BR"/>
        </w:rPr>
        <w:t>url</w:t>
      </w:r>
      <w:r w:rsidR="00070564" w:rsidRPr="004F6ECF">
        <w:rPr>
          <w:color w:val="000000" w:themeColor="text1"/>
        </w:rPr>
        <w:t xml:space="preserve"> </w:t>
      </w:r>
      <w:r w:rsidR="00070564">
        <w:t>solicitada não está entre as suportadas pela aplicação.</w:t>
      </w:r>
      <w:r w:rsidR="00B70D3D">
        <w:t xml:space="preserve"> Por fim, na linha 21 é informado que deve ser iniciado o servidor interceptando a porta 3000, configurado no primeiro parâmetro e no segundo parâmetro é informada a função que deve ser executado ao iniciar o servidor com sucesso.</w:t>
      </w:r>
    </w:p>
    <w:p w14:paraId="23331866" w14:textId="77777777" w:rsidR="000E13E7" w:rsidRDefault="002C5E44">
      <w:r>
        <w:rPr>
          <w:noProof/>
          <w:lang w:val="en-US" w:eastAsia="en-US"/>
        </w:rPr>
        <w:drawing>
          <wp:inline distT="0" distB="0" distL="0" distR="0" wp14:anchorId="07AA731E" wp14:editId="310EF302">
            <wp:extent cx="5400675" cy="3850640"/>
            <wp:effectExtent l="19050" t="19050" r="28575" b="165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4-21 at 21.24.4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5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3BCE4D" w14:textId="77777777" w:rsidR="007A14B5" w:rsidRPr="009B1B66" w:rsidRDefault="007A14B5" w:rsidP="00B70D3D">
      <w:pPr>
        <w:jc w:val="center"/>
      </w:pPr>
      <w:r>
        <w:t xml:space="preserve">Quadro </w:t>
      </w:r>
      <w:r>
        <w:fldChar w:fldCharType="begin"/>
      </w:r>
      <w:r w:rsidRPr="001A3B85">
        <w:instrText>SEQ Figure \* ARABIC</w:instrText>
      </w:r>
      <w:r>
        <w:fldChar w:fldCharType="separate"/>
      </w:r>
      <w:r w:rsidR="004C6CFC">
        <w:rPr>
          <w:noProof/>
        </w:rPr>
        <w:t>5</w:t>
      </w:r>
      <w:r>
        <w:fldChar w:fldCharType="end"/>
      </w:r>
      <w:r>
        <w:t>. Criando um servidor Node com Express</w:t>
      </w:r>
    </w:p>
    <w:p w14:paraId="63666A97" w14:textId="77777777" w:rsidR="00EC49FE" w:rsidRPr="00585125" w:rsidRDefault="00A41994" w:rsidP="00603861">
      <w:pPr>
        <w:pStyle w:val="Ttulo1"/>
      </w:pPr>
      <w:r>
        <w:t>5</w:t>
      </w:r>
      <w:r w:rsidR="00EC49FE" w:rsidRPr="00585125">
        <w:t xml:space="preserve">. </w:t>
      </w:r>
      <w:r w:rsidR="00DD15AA">
        <w:t xml:space="preserve">Persistindo dados da aplicação com </w:t>
      </w:r>
      <w:r w:rsidR="002F0F50">
        <w:t>Mongoose</w:t>
      </w:r>
    </w:p>
    <w:p w14:paraId="6B13FE31" w14:textId="77777777" w:rsidR="00EC49FE" w:rsidRDefault="00DD15AA" w:rsidP="00A41994">
      <w:r>
        <w:t xml:space="preserve">O Node dispõe de um </w:t>
      </w:r>
      <w:r w:rsidRPr="00DD15AA">
        <w:rPr>
          <w:i/>
        </w:rPr>
        <w:t>driver</w:t>
      </w:r>
      <w:r>
        <w:t xml:space="preserve"> para ligar a aplicação hospedada pelo Node ao MongoDB, porém é um </w:t>
      </w:r>
      <w:r w:rsidRPr="00DD15AA">
        <w:rPr>
          <w:i/>
        </w:rPr>
        <w:t>driver</w:t>
      </w:r>
      <w:r>
        <w:t xml:space="preserve"> de baixo nível, para isto o MongoDB disponibiliza de forma oficial um </w:t>
      </w:r>
      <w:r w:rsidRPr="00DD15AA">
        <w:rPr>
          <w:i/>
        </w:rPr>
        <w:t>driver</w:t>
      </w:r>
      <w:r>
        <w:t xml:space="preserve"> que realiza essa persistência de dados de uma forma chamada de “object document mapper” (ODM), conhecido como Mongoose</w:t>
      </w:r>
      <w:r w:rsidR="00585125" w:rsidRPr="005A11B4">
        <w:t>.</w:t>
      </w:r>
    </w:p>
    <w:p w14:paraId="790B87BF" w14:textId="4C1BF3BF" w:rsidR="002C3230" w:rsidRDefault="00DD15AA" w:rsidP="00A41994">
      <w:r>
        <w:tab/>
        <w:t>O JavaScript permit</w:t>
      </w:r>
      <w:r w:rsidR="00E9379F">
        <w:t>e</w:t>
      </w:r>
      <w:r>
        <w:t xml:space="preserve"> que sejam </w:t>
      </w:r>
      <w:r w:rsidR="006B6F1E">
        <w:t>adicionad</w:t>
      </w:r>
      <w:r w:rsidR="00E9379F">
        <w:t>a</w:t>
      </w:r>
      <w:r w:rsidR="006B6F1E">
        <w:t>s</w:t>
      </w:r>
      <w:r>
        <w:t xml:space="preserve"> propriedades e métodos sem a necessidade de alterar classes ou configurações. Isto pode </w:t>
      </w:r>
      <w:r w:rsidR="00161602">
        <w:t xml:space="preserve">influenciar </w:t>
      </w:r>
      <w:r>
        <w:t>de forma negativa ao banco de dados por tornar difícil a tarefa de otimização no tratamento dos dados. Mongoose tem</w:t>
      </w:r>
      <w:r w:rsidR="002C3230">
        <w:t xml:space="preserve"> o objetivo de balancear este ponto, sendo introduzidos os conceitos de </w:t>
      </w:r>
      <w:r w:rsidR="002C3230" w:rsidRPr="002C3230">
        <w:rPr>
          <w:i/>
        </w:rPr>
        <w:t>schemas</w:t>
      </w:r>
      <w:r w:rsidR="002C3230">
        <w:t xml:space="preserve"> e modelos, que podem ser comparados </w:t>
      </w:r>
      <w:r w:rsidR="00161602">
        <w:t>à</w:t>
      </w:r>
      <w:r w:rsidR="002C3230">
        <w:t xml:space="preserve">s classes de configuração em linguagens de programação orientadas a objetos, porém permite que </w:t>
      </w:r>
      <w:r w:rsidR="006B6F1E">
        <w:t>os controles dessas configurações se mantenham</w:t>
      </w:r>
      <w:r w:rsidR="002C3230">
        <w:t xml:space="preserve"> flexíveis para alterações, provendo a estrutura necessária ao banco de dados (BROWN, 2014</w:t>
      </w:r>
      <w:r w:rsidR="00E9379F">
        <w:t>)</w:t>
      </w:r>
      <w:r w:rsidR="002C3230">
        <w:t>.</w:t>
      </w:r>
    </w:p>
    <w:p w14:paraId="4A63A498" w14:textId="6762B3EF" w:rsidR="00120507" w:rsidRDefault="00120507" w:rsidP="00A41994">
      <w:r>
        <w:tab/>
        <w:t xml:space="preserve">No Quadro 6 é apresentado um exemplo de como configurar um modelo utilizando Mongoose, onde na linha 1 é realizada a importação da biblioteca. Entre as linhas 4 e 8 é definido um mapa onde as chaves são os nomes dos campos que serão suportados para o modelo e os valores são os tipos de dados que </w:t>
      </w:r>
      <w:r w:rsidR="006B6F1E">
        <w:t>estes campos</w:t>
      </w:r>
      <w:r>
        <w:t xml:space="preserve"> devem ter. Na linha 10 o modelo definido é registrado no Mongoose.</w:t>
      </w:r>
    </w:p>
    <w:p w14:paraId="6BAE3EF2" w14:textId="77777777" w:rsidR="00B2769A" w:rsidRDefault="00B2769A" w:rsidP="00B2769A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258D548B" wp14:editId="39F1108B">
            <wp:extent cx="4152900" cy="2200275"/>
            <wp:effectExtent l="19050" t="19050" r="19050" b="285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4-21 at 22.30.3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1C10E" w14:textId="77777777" w:rsidR="00B2769A" w:rsidRPr="009B1B66" w:rsidRDefault="00B2769A" w:rsidP="00B2769A">
      <w:pPr>
        <w:jc w:val="center"/>
      </w:pPr>
      <w:r>
        <w:t xml:space="preserve">Quadro </w:t>
      </w:r>
      <w:r>
        <w:fldChar w:fldCharType="begin"/>
      </w:r>
      <w:r w:rsidRPr="001A3B85">
        <w:instrText>SEQ Figure \* ARABIC</w:instrText>
      </w:r>
      <w:r>
        <w:fldChar w:fldCharType="separate"/>
      </w:r>
      <w:r w:rsidR="004C6CFC">
        <w:rPr>
          <w:noProof/>
        </w:rPr>
        <w:t>6</w:t>
      </w:r>
      <w:r>
        <w:fldChar w:fldCharType="end"/>
      </w:r>
      <w:r>
        <w:t>. Schema utilizando Mongoose</w:t>
      </w:r>
    </w:p>
    <w:p w14:paraId="3C47E25E" w14:textId="77777777" w:rsidR="00D216E4" w:rsidRPr="00703902" w:rsidRDefault="00D216E4" w:rsidP="00D216E4">
      <w:pPr>
        <w:pStyle w:val="Ttulo1"/>
        <w:rPr>
          <w:u w:val="single"/>
        </w:rPr>
      </w:pPr>
      <w:r>
        <w:t>6</w:t>
      </w:r>
      <w:r w:rsidRPr="003058F2">
        <w:t xml:space="preserve">. </w:t>
      </w:r>
      <w:r>
        <w:t>Aplicação exemplo</w:t>
      </w:r>
    </w:p>
    <w:p w14:paraId="2CC41767" w14:textId="30ED3EDB" w:rsidR="00B2769A" w:rsidRDefault="00D216E4" w:rsidP="00B2769A">
      <w:r>
        <w:t xml:space="preserve">Para demonstrar a utilização do </w:t>
      </w:r>
      <w:r w:rsidRPr="00D216E4">
        <w:rPr>
          <w:i/>
        </w:rPr>
        <w:t>framework</w:t>
      </w:r>
      <w:r>
        <w:t>, foi desenvolvida uma aplicação exemplo onde será possível cadastrar despesas pessoa</w:t>
      </w:r>
      <w:r w:rsidR="00D777D9">
        <w:t>i</w:t>
      </w:r>
      <w:r>
        <w:t>s e visualizar os dados cadastrados.</w:t>
      </w:r>
    </w:p>
    <w:p w14:paraId="79C2896E" w14:textId="77777777" w:rsidR="00B51FDA" w:rsidRDefault="00B51FDA" w:rsidP="00B51FDA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7014793D" wp14:editId="5C7C03B5">
            <wp:extent cx="4410075" cy="2390775"/>
            <wp:effectExtent l="19050" t="19050" r="28575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4-21 at 23.28.2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F37F3" w14:textId="77777777" w:rsidR="00B51FDA" w:rsidRPr="009B1B66" w:rsidRDefault="00B51FDA" w:rsidP="00B51FDA">
      <w:pPr>
        <w:jc w:val="center"/>
      </w:pPr>
      <w:r>
        <w:t xml:space="preserve">Quadro </w:t>
      </w:r>
      <w:r>
        <w:fldChar w:fldCharType="begin"/>
      </w:r>
      <w:r w:rsidRPr="001A3B85">
        <w:instrText>SEQ Figure \* ARABIC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 Configurando servidor Node</w:t>
      </w:r>
    </w:p>
    <w:p w14:paraId="43B229D6" w14:textId="52727658" w:rsidR="00B51FDA" w:rsidRDefault="00254811" w:rsidP="00B51FDA">
      <w:r>
        <w:tab/>
        <w:t>No Quadro 7 é iniciada a configuração de um servidor Node, porém na linha 2 está sendo importada uma biblioteca ainda não instalada, o body-parser serve para configurar que as solicitações utilizarão o formato JSON para transportar dados</w:t>
      </w:r>
      <w:r w:rsidR="0089468C">
        <w:t>, entre as linhas 7 e 10 é realizada a configuração</w:t>
      </w:r>
      <w:r w:rsidR="00161602">
        <w:t xml:space="preserve"> desta biblioteca</w:t>
      </w:r>
      <w:r w:rsidR="0089468C">
        <w:t xml:space="preserve">. Na linha 11 é solicitado ao MongoDB que se conecte no banco de dados mymony. Na linha 12 é importado o </w:t>
      </w:r>
      <w:r w:rsidR="0089468C" w:rsidRPr="0089468C">
        <w:rPr>
          <w:i/>
        </w:rPr>
        <w:t>schema</w:t>
      </w:r>
      <w:r w:rsidR="0089468C">
        <w:t xml:space="preserve"> para o documento de transação, para isto foi criado um novo arquivo chamado transação em uma nova pasta (</w:t>
      </w:r>
      <w:r w:rsidR="0089468C" w:rsidRPr="0089468C">
        <w:rPr>
          <w:i/>
        </w:rPr>
        <w:t>models</w:t>
      </w:r>
      <w:r w:rsidR="0089468C">
        <w:t>), apresentado no Quadro 8.</w:t>
      </w:r>
    </w:p>
    <w:p w14:paraId="24FBD84D" w14:textId="77777777" w:rsidR="00B51FDA" w:rsidRDefault="00B51FDA" w:rsidP="00B51FDA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1CA71BFC" wp14:editId="51E9553B">
            <wp:extent cx="4143375" cy="2190750"/>
            <wp:effectExtent l="19050" t="19050" r="28575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6-04-21 at 23.29.3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90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A5C87A" w14:textId="77777777" w:rsidR="00B51FDA" w:rsidRPr="009B1B66" w:rsidRDefault="00B51FDA" w:rsidP="00B51FDA">
      <w:pPr>
        <w:jc w:val="center"/>
      </w:pPr>
      <w:r>
        <w:t xml:space="preserve">Quadro </w:t>
      </w:r>
      <w:r>
        <w:fldChar w:fldCharType="begin"/>
      </w:r>
      <w:r w:rsidRPr="001A3B85">
        <w:instrText>SEQ Figure \* ARABIC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 Schema utilizando Mongoose</w:t>
      </w:r>
    </w:p>
    <w:p w14:paraId="2F08ED9A" w14:textId="77777777" w:rsidR="00B51FDA" w:rsidRDefault="005A6D27" w:rsidP="00B51FDA">
      <w:r>
        <w:tab/>
        <w:t xml:space="preserve">No Quadro 9 é apresentada a continuação da configuração do servidor de Node. Na linha 2 é utilizado o </w:t>
      </w:r>
      <w:r w:rsidRPr="005A6D27">
        <w:rPr>
          <w:i/>
        </w:rPr>
        <w:t>schema</w:t>
      </w:r>
      <w:r>
        <w:t xml:space="preserve"> de </w:t>
      </w:r>
      <w:r w:rsidRPr="004F6ECF">
        <w:rPr>
          <w:rStyle w:val="SubttuloChar"/>
          <w:color w:val="000000" w:themeColor="text1"/>
          <w:lang w:val="pt-BR"/>
        </w:rPr>
        <w:t>Transacao</w:t>
      </w:r>
      <w:r w:rsidRPr="004F6ECF">
        <w:rPr>
          <w:color w:val="000000" w:themeColor="text1"/>
        </w:rPr>
        <w:t xml:space="preserve"> </w:t>
      </w:r>
      <w:r>
        <w:t xml:space="preserve">para realizar manipulações na coleção de transações, ao chamar o método </w:t>
      </w:r>
      <w:r w:rsidRPr="004F6ECF">
        <w:rPr>
          <w:rStyle w:val="SubttuloChar"/>
          <w:color w:val="000000" w:themeColor="text1"/>
          <w:lang w:val="pt-BR"/>
        </w:rPr>
        <w:t>find</w:t>
      </w:r>
      <w:r w:rsidRPr="004F6ECF">
        <w:rPr>
          <w:color w:val="000000" w:themeColor="text1"/>
        </w:rPr>
        <w:t xml:space="preserve"> </w:t>
      </w:r>
      <w:r>
        <w:t xml:space="preserve">é realizada a busca de todos os registros desta coleção, ao encadear com o método </w:t>
      </w:r>
      <w:r w:rsidRPr="004F6ECF">
        <w:rPr>
          <w:rStyle w:val="SubttuloChar"/>
          <w:color w:val="000000" w:themeColor="text1"/>
          <w:lang w:val="pt-BR"/>
        </w:rPr>
        <w:t>exec</w:t>
      </w:r>
      <w:r w:rsidRPr="004F6ECF">
        <w:rPr>
          <w:color w:val="000000" w:themeColor="text1"/>
        </w:rPr>
        <w:t xml:space="preserve"> </w:t>
      </w:r>
      <w:r>
        <w:t xml:space="preserve">é realizada a criação de uma </w:t>
      </w:r>
      <w:r w:rsidRPr="005A6D27">
        <w:rPr>
          <w:i/>
        </w:rPr>
        <w:t>promise</w:t>
      </w:r>
      <w:r>
        <w:t xml:space="preserve">, o que significa dizer que ao finalizar a busca dos documentos da coleção de transações será executada a função enviada como parâmetro para o método </w:t>
      </w:r>
      <w:r w:rsidRPr="004F6ECF">
        <w:rPr>
          <w:rStyle w:val="SubttuloChar"/>
          <w:color w:val="000000" w:themeColor="text1"/>
          <w:lang w:val="pt-BR"/>
        </w:rPr>
        <w:t>then</w:t>
      </w:r>
      <w:r>
        <w:t>.</w:t>
      </w:r>
      <w:r w:rsidR="00407EDA">
        <w:t xml:space="preserve"> São enviada duas funções para o método </w:t>
      </w:r>
      <w:r w:rsidR="00407EDA" w:rsidRPr="004F6ECF">
        <w:rPr>
          <w:rStyle w:val="SubttuloChar"/>
          <w:color w:val="000000" w:themeColor="text1"/>
          <w:lang w:val="pt-BR"/>
        </w:rPr>
        <w:t>then</w:t>
      </w:r>
      <w:r w:rsidR="00407EDA">
        <w:t xml:space="preserve">, sendo a primeira executada em caso de sucesso para obter os dados da consulta e a segunda em caso de falha. Na linha 4 é realizada a chamada ao método </w:t>
      </w:r>
      <w:r w:rsidR="00407EDA" w:rsidRPr="004F6ECF">
        <w:rPr>
          <w:rStyle w:val="SubttuloChar"/>
          <w:color w:val="000000" w:themeColor="text1"/>
          <w:lang w:val="pt-BR"/>
        </w:rPr>
        <w:t>json</w:t>
      </w:r>
      <w:r w:rsidR="00407EDA">
        <w:t xml:space="preserve">, que fará a transformação do conteúdo recebido como parâmetro em JSON. Na linha 12 é realizada a chamada ao método </w:t>
      </w:r>
      <w:r w:rsidR="00407EDA" w:rsidRPr="004F6ECF">
        <w:rPr>
          <w:rStyle w:val="SubttuloChar"/>
          <w:color w:val="000000" w:themeColor="text1"/>
          <w:lang w:val="pt-BR"/>
        </w:rPr>
        <w:t>post</w:t>
      </w:r>
      <w:r w:rsidR="00407EDA" w:rsidRPr="004F6ECF">
        <w:rPr>
          <w:color w:val="000000" w:themeColor="text1"/>
        </w:rPr>
        <w:t xml:space="preserve"> </w:t>
      </w:r>
      <w:r w:rsidR="00407EDA">
        <w:t xml:space="preserve">de </w:t>
      </w:r>
      <w:r w:rsidR="00407EDA" w:rsidRPr="004F6ECF">
        <w:rPr>
          <w:rStyle w:val="SubttuloChar"/>
          <w:color w:val="000000" w:themeColor="text1"/>
          <w:lang w:val="pt-BR"/>
        </w:rPr>
        <w:t>app</w:t>
      </w:r>
      <w:r w:rsidR="00407EDA">
        <w:t>, desta forma está sendo informado ao Express que a função ligada a esta rota somente deve ser executada quando for realizada uma chamada HTTP do tipo POST.</w:t>
      </w:r>
    </w:p>
    <w:p w14:paraId="048FFB66" w14:textId="77777777" w:rsidR="00B51FDA" w:rsidRDefault="00B51FDA" w:rsidP="00B51FDA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7F77AB98" wp14:editId="2CFEED64">
            <wp:extent cx="5400675" cy="5215890"/>
            <wp:effectExtent l="19050" t="19050" r="28575" b="2286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4-21 at 23.29.0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215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C325A" w14:textId="77777777" w:rsidR="00B51FDA" w:rsidRDefault="00B51FDA" w:rsidP="00ED3E96">
      <w:pPr>
        <w:jc w:val="center"/>
      </w:pPr>
      <w:r>
        <w:t xml:space="preserve">Quadro </w:t>
      </w:r>
      <w:r>
        <w:fldChar w:fldCharType="begin"/>
      </w:r>
      <w:r w:rsidRPr="001A3B85">
        <w:instrText>SEQ Figure \* ARABIC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 Configurando e executando servidor Node</w:t>
      </w:r>
    </w:p>
    <w:p w14:paraId="4314664F" w14:textId="77777777" w:rsidR="000D4F63" w:rsidRPr="00585125" w:rsidRDefault="000D4F63" w:rsidP="000D4F63">
      <w:r>
        <w:tab/>
        <w:t xml:space="preserve">Para realizar a execução da aplicação deve ser executado o comando node seguido do nome dado ao arquivo de configuração do servidor, por exemplo </w:t>
      </w:r>
      <w:r w:rsidRPr="000D4F63">
        <w:rPr>
          <w:rStyle w:val="SubttuloChar"/>
          <w:lang w:val="pt-BR"/>
        </w:rPr>
        <w:t>node server</w:t>
      </w:r>
      <w:r>
        <w:t>.</w:t>
      </w:r>
    </w:p>
    <w:p w14:paraId="00A5C6B6" w14:textId="77777777" w:rsidR="00EC49FE" w:rsidRDefault="00D216E4" w:rsidP="00603861">
      <w:pPr>
        <w:pStyle w:val="Ttulo1"/>
      </w:pPr>
      <w:r>
        <w:t>7</w:t>
      </w:r>
      <w:r w:rsidR="003058F2" w:rsidRPr="003058F2">
        <w:t xml:space="preserve">. </w:t>
      </w:r>
      <w:r w:rsidR="00FD39A5">
        <w:t>Considerações finais</w:t>
      </w:r>
      <w:bookmarkStart w:id="0" w:name="_GoBack"/>
      <w:bookmarkEnd w:id="0"/>
    </w:p>
    <w:p w14:paraId="5A5A39BF" w14:textId="0C32EB7C" w:rsidR="000B5664" w:rsidRPr="004F6ECF" w:rsidRDefault="008532D7" w:rsidP="004F6ECF">
      <w:r>
        <w:t>O framework se propõe a disponibilizar o desenvolvimento completo de uma aplicação web utilizando ferramentas que possam ser configuradas e implementadas utilizando-se da linguagem de programação JavaScript.</w:t>
      </w:r>
      <w:r w:rsidR="000B5664">
        <w:t xml:space="preserve"> </w:t>
      </w:r>
    </w:p>
    <w:p w14:paraId="10A79F1D" w14:textId="2A0A5F99" w:rsidR="0012000E" w:rsidRDefault="000B5664" w:rsidP="00E12C5C">
      <w:pPr>
        <w:rPr>
          <w:lang w:val="pt-PT"/>
        </w:rPr>
      </w:pPr>
      <w:r>
        <w:rPr>
          <w:lang w:val="pt-PT"/>
        </w:rPr>
        <w:tab/>
        <w:t xml:space="preserve">O desenvolvimento deste artigo apresentou o desenvolvimento do </w:t>
      </w:r>
      <w:r w:rsidRPr="004F6ECF">
        <w:rPr>
          <w:i/>
          <w:lang w:val="pt-PT"/>
        </w:rPr>
        <w:t>back-end</w:t>
      </w:r>
      <w:r>
        <w:rPr>
          <w:lang w:val="pt-PT"/>
        </w:rPr>
        <w:t xml:space="preserve"> de uma aplicação web,</w:t>
      </w:r>
      <w:r w:rsidR="00290251">
        <w:rPr>
          <w:lang w:val="pt-PT"/>
        </w:rPr>
        <w:t xml:space="preserve"> </w:t>
      </w:r>
      <w:r>
        <w:rPr>
          <w:lang w:val="pt-PT"/>
        </w:rPr>
        <w:t xml:space="preserve">onde é </w:t>
      </w:r>
      <w:r w:rsidR="00290251">
        <w:rPr>
          <w:lang w:val="pt-PT"/>
        </w:rPr>
        <w:t xml:space="preserve">possível identificar que para o </w:t>
      </w:r>
      <w:r>
        <w:rPr>
          <w:lang w:val="pt-PT"/>
        </w:rPr>
        <w:t xml:space="preserve">seu </w:t>
      </w:r>
      <w:r w:rsidR="00290251">
        <w:rPr>
          <w:lang w:val="pt-PT"/>
        </w:rPr>
        <w:t xml:space="preserve">completo desenvolvimento com este </w:t>
      </w:r>
      <w:r w:rsidR="00290251" w:rsidRPr="00290251">
        <w:rPr>
          <w:i/>
          <w:lang w:val="pt-PT"/>
        </w:rPr>
        <w:t>framework</w:t>
      </w:r>
      <w:r w:rsidR="00290251">
        <w:rPr>
          <w:lang w:val="pt-PT"/>
        </w:rPr>
        <w:t xml:space="preserve"> é necessário adicionar outras</w:t>
      </w:r>
      <w:r w:rsidR="00F55812">
        <w:rPr>
          <w:lang w:val="pt-PT"/>
        </w:rPr>
        <w:t xml:space="preserve"> </w:t>
      </w:r>
      <w:r w:rsidR="00290251">
        <w:rPr>
          <w:lang w:val="pt-PT"/>
        </w:rPr>
        <w:t xml:space="preserve">bibliotecas, </w:t>
      </w:r>
      <w:r>
        <w:rPr>
          <w:lang w:val="pt-PT"/>
        </w:rPr>
        <w:t>utilizando-se</w:t>
      </w:r>
      <w:r w:rsidR="00290251">
        <w:rPr>
          <w:lang w:val="pt-PT"/>
        </w:rPr>
        <w:t xml:space="preserve"> </w:t>
      </w:r>
      <w:r>
        <w:rPr>
          <w:lang w:val="pt-PT"/>
        </w:rPr>
        <w:t>d</w:t>
      </w:r>
      <w:r w:rsidR="00290251">
        <w:rPr>
          <w:lang w:val="pt-PT"/>
        </w:rPr>
        <w:t xml:space="preserve">a flexibilidade </w:t>
      </w:r>
      <w:r w:rsidR="00F55812">
        <w:rPr>
          <w:lang w:val="pt-PT"/>
        </w:rPr>
        <w:t xml:space="preserve">para o acoplamento </w:t>
      </w:r>
      <w:r w:rsidR="00290251">
        <w:rPr>
          <w:lang w:val="pt-PT"/>
        </w:rPr>
        <w:t>de bibliotecas de terceiros</w:t>
      </w:r>
      <w:r>
        <w:rPr>
          <w:lang w:val="pt-PT"/>
        </w:rPr>
        <w:t>, possibilitando que o framework possa manter sua evolução através destas ferramentas auxiliares</w:t>
      </w:r>
      <w:r w:rsidR="00290251">
        <w:rPr>
          <w:lang w:val="pt-PT"/>
        </w:rPr>
        <w:t>.</w:t>
      </w:r>
      <w:r w:rsidR="0012000E">
        <w:rPr>
          <w:lang w:val="pt-PT"/>
        </w:rPr>
        <w:tab/>
      </w:r>
    </w:p>
    <w:p w14:paraId="45387D04" w14:textId="63C1DA12" w:rsidR="000B5664" w:rsidRDefault="0012000E" w:rsidP="0012000E">
      <w:pPr>
        <w:rPr>
          <w:lang w:val="pt-PT"/>
        </w:rPr>
      </w:pPr>
      <w:r>
        <w:rPr>
          <w:lang w:val="pt-PT"/>
        </w:rPr>
        <w:tab/>
        <w:t xml:space="preserve">O artigo não contempla o desenvolvimento do </w:t>
      </w:r>
      <w:r w:rsidRPr="004F6ECF">
        <w:rPr>
          <w:i/>
          <w:lang w:val="pt-PT"/>
        </w:rPr>
        <w:t>front-end</w:t>
      </w:r>
      <w:r>
        <w:rPr>
          <w:lang w:val="pt-PT"/>
        </w:rPr>
        <w:t xml:space="preserve"> da aplicação, que seria responsável por consumir a API criada e apresentar outra ferramenta que compõe o MEAN Stack, o AngularJS. Isto ocorreu devido ao embasamento necessário para que possa ser apresentado o desenvolvimento completo do </w:t>
      </w:r>
      <w:r w:rsidRPr="004F6ECF">
        <w:rPr>
          <w:i/>
          <w:lang w:val="pt-PT"/>
        </w:rPr>
        <w:t>front-end</w:t>
      </w:r>
      <w:r>
        <w:rPr>
          <w:lang w:val="pt-PT"/>
        </w:rPr>
        <w:t xml:space="preserve"> de uma aplicação </w:t>
      </w:r>
      <w:r w:rsidRPr="004F6ECF">
        <w:rPr>
          <w:i/>
          <w:lang w:val="pt-PT"/>
        </w:rPr>
        <w:t>web</w:t>
      </w:r>
      <w:r>
        <w:rPr>
          <w:lang w:val="pt-PT"/>
        </w:rPr>
        <w:t>.</w:t>
      </w:r>
    </w:p>
    <w:p w14:paraId="67E5DE48" w14:textId="77777777" w:rsidR="004336BC" w:rsidRDefault="000B5664" w:rsidP="00E12C5C">
      <w:pPr>
        <w:rPr>
          <w:lang w:val="pt-PT"/>
        </w:rPr>
      </w:pPr>
      <w:r>
        <w:rPr>
          <w:lang w:val="pt-PT"/>
        </w:rPr>
        <w:tab/>
      </w:r>
      <w:r w:rsidR="004336BC">
        <w:rPr>
          <w:lang w:val="pt-PT"/>
        </w:rPr>
        <w:t>Durante o desenvolvimento da aplicação pode ser verificado que as ferramentas utilizadas não impõem uma estrutura fixa para a organização de arquivos ou pastas, o que facilita na rapidez de construção de uma aplicação, por outro lado, permite que em projetos grandes esta liberdade acarrete na dificuldade de manutenabilidade do projeto e na entrada de novos desenvolvedores por não terem conhecimento da localização dos diversos componentes da aplicação.</w:t>
      </w:r>
    </w:p>
    <w:p w14:paraId="04941F50" w14:textId="54A6E9D8" w:rsidR="00290251" w:rsidRDefault="004336BC" w:rsidP="00E12C5C">
      <w:pPr>
        <w:rPr>
          <w:lang w:val="pt-PT"/>
        </w:rPr>
      </w:pPr>
      <w:r>
        <w:rPr>
          <w:lang w:val="pt-PT"/>
        </w:rPr>
        <w:tab/>
        <w:t xml:space="preserve">Um ponto comum para um desenvolvedor </w:t>
      </w:r>
      <w:r w:rsidRPr="004F6ECF">
        <w:rPr>
          <w:i/>
          <w:lang w:val="pt-PT"/>
        </w:rPr>
        <w:t>web</w:t>
      </w:r>
      <w:r>
        <w:rPr>
          <w:i/>
          <w:lang w:val="pt-PT"/>
        </w:rPr>
        <w:t xml:space="preserve"> front-end</w:t>
      </w:r>
      <w:r>
        <w:rPr>
          <w:lang w:val="pt-PT"/>
        </w:rPr>
        <w:t xml:space="preserve">, assincronismo. Com este </w:t>
      </w:r>
      <w:r w:rsidRPr="004F6ECF">
        <w:rPr>
          <w:i/>
          <w:lang w:val="pt-PT"/>
        </w:rPr>
        <w:t>framework</w:t>
      </w:r>
      <w:r>
        <w:rPr>
          <w:lang w:val="pt-PT"/>
        </w:rPr>
        <w:t xml:space="preserve"> é levado ao desenvolvimento do </w:t>
      </w:r>
      <w:r w:rsidRPr="004F6ECF">
        <w:rPr>
          <w:i/>
          <w:lang w:val="pt-PT"/>
        </w:rPr>
        <w:t>back-end</w:t>
      </w:r>
      <w:r>
        <w:rPr>
          <w:lang w:val="pt-PT"/>
        </w:rPr>
        <w:t xml:space="preserve">. Desta forma, em diversos momentos é necessária a aplicação de tratamentos de </w:t>
      </w:r>
      <w:r w:rsidRPr="004F6ECF">
        <w:rPr>
          <w:i/>
          <w:lang w:val="pt-PT"/>
        </w:rPr>
        <w:t>promises</w:t>
      </w:r>
      <w:r>
        <w:rPr>
          <w:lang w:val="pt-PT"/>
        </w:rPr>
        <w:t>, pois não será obtida uma resposta para a execução de uma chamada logo em sequência, mas sim em algum momento no futuro.</w:t>
      </w:r>
      <w:r w:rsidR="0012000E">
        <w:rPr>
          <w:lang w:val="pt-PT"/>
        </w:rPr>
        <w:t xml:space="preserve"> Sendo necessário atentar aos retornos das chamadas, que em alguns momento retornarão com um resultado e em outros com uma </w:t>
      </w:r>
      <w:r w:rsidR="0012000E" w:rsidRPr="004F6ECF">
        <w:rPr>
          <w:i/>
          <w:lang w:val="pt-PT"/>
        </w:rPr>
        <w:t>promise</w:t>
      </w:r>
      <w:r w:rsidR="0012000E">
        <w:rPr>
          <w:lang w:val="pt-PT"/>
        </w:rPr>
        <w:t xml:space="preserve">. </w:t>
      </w:r>
    </w:p>
    <w:p w14:paraId="4181F5F0" w14:textId="77777777" w:rsidR="00FD5284" w:rsidRPr="0018022D" w:rsidRDefault="00FD5284" w:rsidP="00E12C5C">
      <w:pPr>
        <w:rPr>
          <w:u w:val="single"/>
        </w:rPr>
      </w:pPr>
      <w:r>
        <w:rPr>
          <w:lang w:val="pt-PT"/>
        </w:rPr>
        <w:tab/>
        <w:t>No desenvolvimento deste aplicativo foi utilizado o</w:t>
      </w:r>
      <w:r w:rsidR="000D4F63">
        <w:rPr>
          <w:lang w:val="pt-PT"/>
        </w:rPr>
        <w:t xml:space="preserve"> editor</w:t>
      </w:r>
      <w:r>
        <w:rPr>
          <w:lang w:val="pt-PT"/>
        </w:rPr>
        <w:t xml:space="preserve"> Atom. Os códigos fontes desenvolvidos neste artigo estão disponíveis no endereço: </w:t>
      </w:r>
      <w:r w:rsidRPr="00FD5284">
        <w:rPr>
          <w:lang w:val="pt-PT"/>
        </w:rPr>
        <w:t>https://github.com/flachadriano/pos-d</w:t>
      </w:r>
      <w:r>
        <w:rPr>
          <w:lang w:val="pt-PT"/>
        </w:rPr>
        <w:t>esenv-web/tree/master/artigo/projeto.</w:t>
      </w:r>
    </w:p>
    <w:p w14:paraId="31C4C2AB" w14:textId="77777777" w:rsidR="00120507" w:rsidRDefault="00120507" w:rsidP="00120507">
      <w:pPr>
        <w:pStyle w:val="Ttulo1"/>
      </w:pPr>
      <w:r>
        <w:t>Referências</w:t>
      </w:r>
    </w:p>
    <w:p w14:paraId="646CE2BA" w14:textId="77777777" w:rsidR="00EC49FE" w:rsidRPr="002E62C6" w:rsidRDefault="002E62C6" w:rsidP="002E62C6">
      <w:pPr>
        <w:pStyle w:val="Reference"/>
        <w:ind w:left="0" w:firstLine="0"/>
        <w:rPr>
          <w:lang w:val="en-US"/>
        </w:rPr>
      </w:pPr>
      <w:r w:rsidRPr="00875028">
        <w:t xml:space="preserve">ALMEIDA, Flávio. </w:t>
      </w:r>
      <w:r w:rsidRPr="00875028">
        <w:rPr>
          <w:bCs/>
        </w:rPr>
        <w:t xml:space="preserve">MEAN: </w:t>
      </w:r>
      <w:r w:rsidRPr="00970C51">
        <w:rPr>
          <w:b/>
        </w:rPr>
        <w:t>Full stack JavaScript para aplicações web com MongoDB, Express, Angular e Node</w:t>
      </w:r>
      <w:r w:rsidRPr="00875028">
        <w:t xml:space="preserve">. </w:t>
      </w:r>
      <w:r w:rsidRPr="0038758E">
        <w:rPr>
          <w:lang w:val="en-US"/>
        </w:rPr>
        <w:t>São Paulo: Casa do Código, 2015. 377 p.</w:t>
      </w:r>
    </w:p>
    <w:p w14:paraId="4042D3C9" w14:textId="77777777" w:rsidR="002E62C6" w:rsidRPr="0038758E" w:rsidRDefault="000E4538" w:rsidP="002E62C6">
      <w:pPr>
        <w:pStyle w:val="Reference"/>
        <w:ind w:left="0" w:firstLine="0"/>
        <w:rPr>
          <w:lang w:val="en-US"/>
        </w:rPr>
      </w:pPr>
      <w:r w:rsidRPr="0038758E">
        <w:rPr>
          <w:lang w:val="en-US"/>
        </w:rPr>
        <w:t xml:space="preserve">BROWN, Ethan. </w:t>
      </w:r>
      <w:r w:rsidRPr="0038758E">
        <w:rPr>
          <w:bCs/>
          <w:lang w:val="en-US"/>
        </w:rPr>
        <w:t xml:space="preserve">Web Development with Node &amp; Express: </w:t>
      </w:r>
      <w:r w:rsidRPr="0038758E">
        <w:rPr>
          <w:b/>
          <w:lang w:val="en-US"/>
        </w:rPr>
        <w:t>Leveraging the JavaScript Stack. Sebastopol</w:t>
      </w:r>
      <w:r w:rsidRPr="0038758E">
        <w:rPr>
          <w:lang w:val="en-US"/>
        </w:rPr>
        <w:t>: O’Reilly Media, 2014. 306 p.</w:t>
      </w:r>
      <w:r w:rsidR="002E62C6" w:rsidRPr="002E62C6">
        <w:rPr>
          <w:lang w:val="en-US"/>
        </w:rPr>
        <w:t xml:space="preserve"> </w:t>
      </w:r>
    </w:p>
    <w:p w14:paraId="5EC3942B" w14:textId="77777777" w:rsidR="002E62C6" w:rsidRDefault="002E62C6" w:rsidP="002E62C6">
      <w:pPr>
        <w:pStyle w:val="Reference"/>
        <w:ind w:left="0" w:firstLine="0"/>
        <w:rPr>
          <w:lang w:val="en-US"/>
        </w:rPr>
      </w:pPr>
      <w:r w:rsidRPr="0038758E">
        <w:rPr>
          <w:lang w:val="en-US"/>
        </w:rPr>
        <w:t xml:space="preserve">CHODOROW, Kristina. </w:t>
      </w:r>
      <w:r w:rsidRPr="0038758E">
        <w:rPr>
          <w:bCs/>
          <w:lang w:val="en-US"/>
        </w:rPr>
        <w:t xml:space="preserve">MongoDB: </w:t>
      </w:r>
      <w:r w:rsidRPr="00970C51">
        <w:rPr>
          <w:b/>
          <w:lang w:val="en-US"/>
        </w:rPr>
        <w:t>The Definitive Guide</w:t>
      </w:r>
      <w:r w:rsidRPr="0038758E">
        <w:rPr>
          <w:lang w:val="en-US"/>
        </w:rPr>
        <w:t>. 2. ed. Sebastopol: O’Reilly Media, 2013. 410 p.</w:t>
      </w:r>
      <w:r w:rsidRPr="002E62C6">
        <w:rPr>
          <w:lang w:val="en-US"/>
        </w:rPr>
        <w:t xml:space="preserve"> </w:t>
      </w:r>
    </w:p>
    <w:p w14:paraId="101820C6" w14:textId="77777777" w:rsidR="00E12C5C" w:rsidRPr="0018022D" w:rsidRDefault="00E12C5C" w:rsidP="002E62C6">
      <w:pPr>
        <w:pStyle w:val="Reference"/>
        <w:ind w:left="0" w:firstLine="0"/>
        <w:rPr>
          <w:lang w:val="en-US"/>
        </w:rPr>
      </w:pPr>
      <w:r w:rsidRPr="00E12C5C">
        <w:rPr>
          <w:lang w:val="en-US"/>
        </w:rPr>
        <w:t xml:space="preserve">BROWN, Ethan. </w:t>
      </w:r>
      <w:r w:rsidRPr="00E12C5C">
        <w:rPr>
          <w:bCs/>
          <w:lang w:val="en-US"/>
        </w:rPr>
        <w:t xml:space="preserve">Web Development with Node &amp; Express: </w:t>
      </w:r>
      <w:r w:rsidRPr="00E12C5C">
        <w:rPr>
          <w:b/>
          <w:lang w:val="en-US"/>
        </w:rPr>
        <w:t>Leveraging the JavaScript Stack</w:t>
      </w:r>
      <w:r w:rsidRPr="00E12C5C">
        <w:rPr>
          <w:lang w:val="en-US"/>
        </w:rPr>
        <w:t>. Sebastopol: O’Reilly Media, 2014. 306 p</w:t>
      </w:r>
      <w:r w:rsidRPr="0018022D">
        <w:rPr>
          <w:rFonts w:ascii="Helvetica Neue;Helvetica;Roboto" w:hAnsi="Helvetica Neue;Helvetica;Roboto"/>
          <w:color w:val="222222"/>
          <w:sz w:val="20"/>
          <w:lang w:val="en-US"/>
        </w:rPr>
        <w:t>.</w:t>
      </w:r>
    </w:p>
    <w:p w14:paraId="08ADF5AB" w14:textId="77777777" w:rsidR="000E4538" w:rsidRPr="004F6ECF" w:rsidRDefault="002E62C6" w:rsidP="0038758E">
      <w:pPr>
        <w:pStyle w:val="Reference"/>
        <w:ind w:left="0" w:firstLine="0"/>
      </w:pPr>
      <w:r w:rsidRPr="0038758E">
        <w:rPr>
          <w:lang w:val="en-US"/>
        </w:rPr>
        <w:t xml:space="preserve">GOOGLE. </w:t>
      </w:r>
      <w:r w:rsidRPr="0038758E">
        <w:rPr>
          <w:bCs/>
          <w:lang w:val="en-US"/>
        </w:rPr>
        <w:t xml:space="preserve">Chrome V8: </w:t>
      </w:r>
      <w:r w:rsidRPr="00970C51">
        <w:rPr>
          <w:b/>
          <w:lang w:val="en-US"/>
        </w:rPr>
        <w:t>Google's high performance, open source, JavaScript engine</w:t>
      </w:r>
      <w:r w:rsidRPr="0038758E">
        <w:rPr>
          <w:lang w:val="en-US"/>
        </w:rPr>
        <w:t xml:space="preserve">. </w:t>
      </w:r>
      <w:r w:rsidRPr="002E62C6">
        <w:t xml:space="preserve">2015. Disponível em: &lt;https://developers.google.com/v8/&gt;. </w:t>
      </w:r>
      <w:r w:rsidRPr="004F6ECF">
        <w:t>Acesso em: 24 mar. 2016.</w:t>
      </w:r>
    </w:p>
    <w:p w14:paraId="14B65B45" w14:textId="77777777" w:rsidR="000E4538" w:rsidRPr="0018022D" w:rsidRDefault="000E4538" w:rsidP="002E62C6">
      <w:pPr>
        <w:pStyle w:val="Reference"/>
        <w:ind w:left="0" w:firstLine="0"/>
      </w:pPr>
      <w:r w:rsidRPr="0038758E">
        <w:rPr>
          <w:lang w:val="en-US"/>
        </w:rPr>
        <w:t xml:space="preserve">HAVIV, Amos Q. </w:t>
      </w:r>
      <w:r w:rsidRPr="0038758E">
        <w:rPr>
          <w:bCs/>
          <w:lang w:val="en-US"/>
        </w:rPr>
        <w:t xml:space="preserve">MEAN Web Development: </w:t>
      </w:r>
      <w:r w:rsidRPr="00875028">
        <w:rPr>
          <w:b/>
          <w:lang w:val="en-US"/>
        </w:rPr>
        <w:t>Master real-time web application development using a mean combination of MongoDB, Express, AngularJS, and Node.js</w:t>
      </w:r>
      <w:r w:rsidRPr="0038758E">
        <w:rPr>
          <w:lang w:val="en-US"/>
        </w:rPr>
        <w:t xml:space="preserve">. Birmigham: Packt Publishing, 2014. </w:t>
      </w:r>
      <w:r w:rsidRPr="0018022D">
        <w:t>456 p.</w:t>
      </w:r>
    </w:p>
    <w:p w14:paraId="32D817BF" w14:textId="77777777" w:rsidR="00302301" w:rsidRPr="000E4538" w:rsidRDefault="00E2026A" w:rsidP="00120507">
      <w:pPr>
        <w:pStyle w:val="Reference"/>
        <w:ind w:left="0" w:firstLine="0"/>
      </w:pPr>
      <w:r>
        <w:t xml:space="preserve">EXPRESS. </w:t>
      </w:r>
      <w:r>
        <w:rPr>
          <w:rStyle w:val="Forte"/>
        </w:rPr>
        <w:t xml:space="preserve">Express: </w:t>
      </w:r>
      <w:r>
        <w:t xml:space="preserve">Framework de aplicativo da web Node.js. 2016. Disponível em: &lt;http://expressjs.com/pt-br/&gt;. </w:t>
      </w:r>
      <w:r w:rsidRPr="00B51FDA">
        <w:t>Acesso em: 21 abr. 2016.</w:t>
      </w:r>
    </w:p>
    <w:p w14:paraId="2713BE46" w14:textId="77777777" w:rsidR="002469A4" w:rsidRPr="000E4538" w:rsidRDefault="002469A4" w:rsidP="0038758E">
      <w:pPr>
        <w:pStyle w:val="Reference"/>
        <w:ind w:left="0" w:firstLine="0"/>
      </w:pPr>
    </w:p>
    <w:sectPr w:rsidR="002469A4" w:rsidRPr="000E4538">
      <w:headerReference w:type="even" r:id="rId20"/>
      <w:headerReference w:type="default" r:id="rId21"/>
      <w:footerReference w:type="even" r:id="rId22"/>
      <w:footerReference w:type="first" r:id="rId23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BA27CA" w14:textId="77777777" w:rsidR="00C4119B" w:rsidRDefault="00C4119B">
      <w:r>
        <w:separator/>
      </w:r>
    </w:p>
  </w:endnote>
  <w:endnote w:type="continuationSeparator" w:id="0">
    <w:p w14:paraId="268CA70C" w14:textId="77777777" w:rsidR="00C4119B" w:rsidRDefault="00C41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;Helvetica;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DD8F9" w14:textId="77777777" w:rsidR="0092301E" w:rsidRPr="0018022D" w:rsidRDefault="0092301E">
    <w:pPr>
      <w:jc w:val="left"/>
      <w:rPr>
        <w:lang w:val="en-US"/>
      </w:rPr>
    </w:pPr>
    <w:r w:rsidRPr="0018022D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632B54" w14:textId="77777777" w:rsidR="0092301E" w:rsidRPr="0018022D" w:rsidRDefault="0092301E">
    <w:pPr>
      <w:rPr>
        <w:lang w:val="en-US"/>
      </w:rPr>
    </w:pPr>
    <w:r w:rsidRPr="0018022D">
      <w:rPr>
        <w:lang w:val="en-US"/>
      </w:rPr>
      <w:t>Proceedings of the XII SIBGRAPI (October 1999) 101-104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2D6C4" w14:textId="77777777" w:rsidR="0092301E" w:rsidRPr="0018022D" w:rsidRDefault="0092301E">
    <w:pPr>
      <w:jc w:val="left"/>
      <w:rPr>
        <w:lang w:val="en-US"/>
      </w:rPr>
    </w:pPr>
    <w:r w:rsidRPr="0018022D">
      <w:rPr>
        <w:lang w:val="en-US"/>
      </w:rPr>
      <w:t>Proceedings of the XII SIBGRAPI (October 1999)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36454" w14:textId="77777777" w:rsidR="0092301E" w:rsidRPr="0018022D" w:rsidRDefault="0092301E">
    <w:pPr>
      <w:rPr>
        <w:lang w:val="en-US"/>
      </w:rPr>
    </w:pPr>
    <w:r w:rsidRPr="0018022D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C1773C" w14:textId="77777777" w:rsidR="00C4119B" w:rsidRDefault="00C4119B">
      <w:r>
        <w:separator/>
      </w:r>
    </w:p>
  </w:footnote>
  <w:footnote w:type="continuationSeparator" w:id="0">
    <w:p w14:paraId="6F28A04F" w14:textId="77777777" w:rsidR="00C4119B" w:rsidRDefault="00C411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EADAC" w14:textId="77777777"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14:paraId="54B95847" w14:textId="77777777" w:rsidR="0092301E" w:rsidRPr="00EC49FE" w:rsidRDefault="0092301E">
    <w:pPr>
      <w:jc w:val="right"/>
    </w:pPr>
    <w:r w:rsidRPr="00EC49FE">
      <w:t>S. Sandri, J. Stolfi, L.Velho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7AC42" w14:textId="77777777" w:rsidR="0092301E" w:rsidRDefault="0092301E">
    <w:pPr>
      <w:framePr w:wrap="around" w:vAnchor="text" w:hAnchor="margin" w:xAlign="inside" w:y="1"/>
    </w:pPr>
  </w:p>
  <w:p w14:paraId="198848CE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BDF74" w14:textId="77777777"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14:paraId="7CC84379" w14:textId="77777777" w:rsidR="0092301E" w:rsidRPr="00EC49FE" w:rsidRDefault="0092301E">
    <w:pPr>
      <w:jc w:val="right"/>
    </w:pPr>
    <w:r w:rsidRPr="00EC49FE">
      <w:t>S. Sandri, J. Stolfi, L.Velho</w:t>
    </w:r>
  </w:p>
  <w:p w14:paraId="29D16D19" w14:textId="77777777" w:rsidR="0092301E" w:rsidRPr="00D65E3F" w:rsidRDefault="0092301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141A69" w14:textId="77777777" w:rsidR="0092301E" w:rsidRDefault="0092301E">
    <w:pPr>
      <w:framePr w:wrap="around" w:vAnchor="text" w:hAnchor="margin" w:xAlign="inside" w:y="1"/>
    </w:pPr>
  </w:p>
  <w:p w14:paraId="60460489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24538B"/>
    <w:multiLevelType w:val="hybridMultilevel"/>
    <w:tmpl w:val="8C86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1D3386"/>
    <w:multiLevelType w:val="hybridMultilevel"/>
    <w:tmpl w:val="16004F16"/>
    <w:lvl w:ilvl="0" w:tplc="69D2FEA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7B1D63E7"/>
    <w:multiLevelType w:val="multilevel"/>
    <w:tmpl w:val="D1B8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nsid w:val="7D032034"/>
    <w:multiLevelType w:val="hybridMultilevel"/>
    <w:tmpl w:val="2EE8E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20"/>
  </w:num>
  <w:num w:numId="7">
    <w:abstractNumId w:val="13"/>
  </w:num>
  <w:num w:numId="8">
    <w:abstractNumId w:val="19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1"/>
  </w:num>
  <w:num w:numId="21">
    <w:abstractNumId w:val="22"/>
  </w:num>
  <w:num w:numId="22">
    <w:abstractNumId w:val="1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activeWritingStyle w:appName="MSWord" w:lang="pt-BR" w:vendorID="64" w:dllVersion="131078" w:nlCheck="1" w:checkStyle="0"/>
  <w:activeWritingStyle w:appName="MSWord" w:lang="en-US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E"/>
    <w:rsid w:val="00011B17"/>
    <w:rsid w:val="00022497"/>
    <w:rsid w:val="0006759E"/>
    <w:rsid w:val="00070564"/>
    <w:rsid w:val="000802A6"/>
    <w:rsid w:val="000810CA"/>
    <w:rsid w:val="000B5664"/>
    <w:rsid w:val="000D4F63"/>
    <w:rsid w:val="000D5669"/>
    <w:rsid w:val="000E13E7"/>
    <w:rsid w:val="000E4538"/>
    <w:rsid w:val="0012000E"/>
    <w:rsid w:val="00120507"/>
    <w:rsid w:val="00125EAA"/>
    <w:rsid w:val="00155700"/>
    <w:rsid w:val="00161602"/>
    <w:rsid w:val="00161EFA"/>
    <w:rsid w:val="00165F2D"/>
    <w:rsid w:val="0018022D"/>
    <w:rsid w:val="001A222E"/>
    <w:rsid w:val="001B0861"/>
    <w:rsid w:val="00211E3D"/>
    <w:rsid w:val="0022582D"/>
    <w:rsid w:val="0023682D"/>
    <w:rsid w:val="002469A4"/>
    <w:rsid w:val="00254811"/>
    <w:rsid w:val="0025722C"/>
    <w:rsid w:val="00290251"/>
    <w:rsid w:val="00290562"/>
    <w:rsid w:val="002B69CD"/>
    <w:rsid w:val="002C3230"/>
    <w:rsid w:val="002C5E44"/>
    <w:rsid w:val="002E62C6"/>
    <w:rsid w:val="002F0F50"/>
    <w:rsid w:val="00302301"/>
    <w:rsid w:val="003058F2"/>
    <w:rsid w:val="003112B6"/>
    <w:rsid w:val="0038758E"/>
    <w:rsid w:val="0039084B"/>
    <w:rsid w:val="003C25DE"/>
    <w:rsid w:val="003C5D8E"/>
    <w:rsid w:val="003D6E30"/>
    <w:rsid w:val="003F4556"/>
    <w:rsid w:val="004023B2"/>
    <w:rsid w:val="00407EDA"/>
    <w:rsid w:val="00424B22"/>
    <w:rsid w:val="00426208"/>
    <w:rsid w:val="004336BC"/>
    <w:rsid w:val="0047790E"/>
    <w:rsid w:val="00480485"/>
    <w:rsid w:val="004A4FEF"/>
    <w:rsid w:val="004C6CFC"/>
    <w:rsid w:val="004C721E"/>
    <w:rsid w:val="004D09E7"/>
    <w:rsid w:val="004F6ECF"/>
    <w:rsid w:val="00526612"/>
    <w:rsid w:val="00556B9F"/>
    <w:rsid w:val="00562CEA"/>
    <w:rsid w:val="00585125"/>
    <w:rsid w:val="00585335"/>
    <w:rsid w:val="00593D87"/>
    <w:rsid w:val="005A6D27"/>
    <w:rsid w:val="00603861"/>
    <w:rsid w:val="006221FB"/>
    <w:rsid w:val="006549D4"/>
    <w:rsid w:val="006578A3"/>
    <w:rsid w:val="0067175A"/>
    <w:rsid w:val="00676E05"/>
    <w:rsid w:val="0068092C"/>
    <w:rsid w:val="006B6F1E"/>
    <w:rsid w:val="006F7469"/>
    <w:rsid w:val="00703902"/>
    <w:rsid w:val="00707F15"/>
    <w:rsid w:val="00726A7B"/>
    <w:rsid w:val="00741F6A"/>
    <w:rsid w:val="0077585D"/>
    <w:rsid w:val="00780ACD"/>
    <w:rsid w:val="007A14B5"/>
    <w:rsid w:val="007C4987"/>
    <w:rsid w:val="007E727F"/>
    <w:rsid w:val="007F122A"/>
    <w:rsid w:val="007F204C"/>
    <w:rsid w:val="008532D7"/>
    <w:rsid w:val="008578A8"/>
    <w:rsid w:val="00875028"/>
    <w:rsid w:val="00892EFF"/>
    <w:rsid w:val="0089468C"/>
    <w:rsid w:val="008B1055"/>
    <w:rsid w:val="008B4979"/>
    <w:rsid w:val="008D6261"/>
    <w:rsid w:val="0092301E"/>
    <w:rsid w:val="00940005"/>
    <w:rsid w:val="0096330C"/>
    <w:rsid w:val="00970C51"/>
    <w:rsid w:val="0097586D"/>
    <w:rsid w:val="00977226"/>
    <w:rsid w:val="009B1B66"/>
    <w:rsid w:val="009C0EE4"/>
    <w:rsid w:val="009C66C4"/>
    <w:rsid w:val="00A41994"/>
    <w:rsid w:val="00AE17BB"/>
    <w:rsid w:val="00AE2DC1"/>
    <w:rsid w:val="00B03A49"/>
    <w:rsid w:val="00B06EFE"/>
    <w:rsid w:val="00B16E1E"/>
    <w:rsid w:val="00B2769A"/>
    <w:rsid w:val="00B51FDA"/>
    <w:rsid w:val="00B70D3D"/>
    <w:rsid w:val="00BC0CCE"/>
    <w:rsid w:val="00BC3338"/>
    <w:rsid w:val="00BD1037"/>
    <w:rsid w:val="00BE65CB"/>
    <w:rsid w:val="00C02A62"/>
    <w:rsid w:val="00C220C7"/>
    <w:rsid w:val="00C3594B"/>
    <w:rsid w:val="00C40C5A"/>
    <w:rsid w:val="00C4119B"/>
    <w:rsid w:val="00C47352"/>
    <w:rsid w:val="00C520E3"/>
    <w:rsid w:val="00C6557D"/>
    <w:rsid w:val="00C66FED"/>
    <w:rsid w:val="00C755F9"/>
    <w:rsid w:val="00CC071E"/>
    <w:rsid w:val="00CF7D25"/>
    <w:rsid w:val="00D216E4"/>
    <w:rsid w:val="00D65E3F"/>
    <w:rsid w:val="00D74AF4"/>
    <w:rsid w:val="00D777D9"/>
    <w:rsid w:val="00DD15AA"/>
    <w:rsid w:val="00DE49D9"/>
    <w:rsid w:val="00E12C5C"/>
    <w:rsid w:val="00E2026A"/>
    <w:rsid w:val="00E9379F"/>
    <w:rsid w:val="00EC49FE"/>
    <w:rsid w:val="00ED3E96"/>
    <w:rsid w:val="00EE70EF"/>
    <w:rsid w:val="00F32FE5"/>
    <w:rsid w:val="00F55812"/>
    <w:rsid w:val="00F966A4"/>
    <w:rsid w:val="00F97C53"/>
    <w:rsid w:val="00FC4CC4"/>
    <w:rsid w:val="00FD39A5"/>
    <w:rsid w:val="00FD5284"/>
    <w:rsid w:val="00FF1B4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7DD02"/>
  <w15:docId w15:val="{A012A224-2A76-4C23-844E-6CB32DEC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qFormat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hps">
    <w:name w:val="hps"/>
    <w:qFormat/>
    <w:rsid w:val="0097586D"/>
  </w:style>
  <w:style w:type="paragraph" w:styleId="Textodebalo">
    <w:name w:val="Balloon Text"/>
    <w:basedOn w:val="Normal"/>
    <w:link w:val="TextodebaloChar"/>
    <w:rsid w:val="00585125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85125"/>
    <w:rPr>
      <w:rFonts w:ascii="Tahoma" w:hAnsi="Tahoma" w:cs="Tahoma"/>
      <w:sz w:val="16"/>
      <w:szCs w:val="16"/>
      <w:lang w:val="en-US"/>
    </w:rPr>
  </w:style>
  <w:style w:type="character" w:customStyle="1" w:styleId="atn">
    <w:name w:val="atn"/>
    <w:basedOn w:val="Fontepargpadro"/>
    <w:rsid w:val="003058F2"/>
  </w:style>
  <w:style w:type="character" w:customStyle="1" w:styleId="StrongEmphasis">
    <w:name w:val="Strong Emphasis"/>
    <w:qFormat/>
    <w:rsid w:val="000E4538"/>
    <w:rPr>
      <w:b/>
      <w:bCs/>
    </w:rPr>
  </w:style>
  <w:style w:type="character" w:customStyle="1" w:styleId="Bullets">
    <w:name w:val="Bullets"/>
    <w:qFormat/>
    <w:rsid w:val="000E4538"/>
    <w:rPr>
      <w:rFonts w:ascii="OpenSymbol" w:eastAsia="OpenSymbol" w:hAnsi="OpenSymbol" w:cs="OpenSymbol"/>
    </w:rPr>
  </w:style>
  <w:style w:type="paragraph" w:styleId="Subttulo">
    <w:name w:val="Subtitle"/>
    <w:basedOn w:val="Normal"/>
    <w:next w:val="Normal"/>
    <w:link w:val="SubttuloChar"/>
    <w:qFormat/>
    <w:rsid w:val="00BD103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D103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/>
    </w:rPr>
  </w:style>
  <w:style w:type="character" w:styleId="Forte">
    <w:name w:val="Strong"/>
    <w:basedOn w:val="Fontepargpadro"/>
    <w:uiPriority w:val="22"/>
    <w:qFormat/>
    <w:rsid w:val="00E2026A"/>
    <w:rPr>
      <w:b/>
      <w:bCs/>
    </w:rPr>
  </w:style>
  <w:style w:type="paragraph" w:styleId="PargrafodaLista">
    <w:name w:val="List Paragraph"/>
    <w:basedOn w:val="Normal"/>
    <w:uiPriority w:val="34"/>
    <w:qFormat/>
    <w:rsid w:val="00C755F9"/>
    <w:pPr>
      <w:ind w:left="720"/>
      <w:contextualSpacing/>
    </w:pPr>
  </w:style>
  <w:style w:type="character" w:styleId="Refdecomentrio">
    <w:name w:val="annotation reference"/>
    <w:basedOn w:val="Fontepargpadro"/>
    <w:semiHidden/>
    <w:unhideWhenUsed/>
    <w:rsid w:val="00C220C7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C220C7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C220C7"/>
    <w:rPr>
      <w:rFonts w:ascii="Times" w:hAnsi="Time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C220C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C220C7"/>
    <w:rPr>
      <w:rFonts w:ascii="Times" w:hAnsi="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DC89C-FC68-44BF-BC85-15483D755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408</TotalTime>
  <Pages>11</Pages>
  <Words>3692</Words>
  <Characters>20419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/>
  <LinksUpToDate>false</LinksUpToDate>
  <CharactersWithSpaces>24063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creator>Flach</dc:creator>
  <cp:lastModifiedBy>Flach</cp:lastModifiedBy>
  <cp:revision>21</cp:revision>
  <cp:lastPrinted>2005-03-16T22:14:00Z</cp:lastPrinted>
  <dcterms:created xsi:type="dcterms:W3CDTF">2016-04-26T12:14:00Z</dcterms:created>
  <dcterms:modified xsi:type="dcterms:W3CDTF">2016-04-29T21:52:00Z</dcterms:modified>
</cp:coreProperties>
</file>